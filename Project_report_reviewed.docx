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3F06" w14:textId="77777777" w:rsidR="576062CF" w:rsidRPr="007C476B" w:rsidRDefault="576062CF" w:rsidP="001C0252">
      <w:pPr>
        <w:tabs>
          <w:tab w:val="left" w:pos="450"/>
        </w:tabs>
        <w:ind w:firstLine="0"/>
      </w:pPr>
    </w:p>
    <w:p w14:paraId="7EB788DE" w14:textId="77777777" w:rsidR="576062CF" w:rsidRPr="007C476B" w:rsidRDefault="576062CF" w:rsidP="001C0252">
      <w:pPr>
        <w:tabs>
          <w:tab w:val="left" w:pos="450"/>
        </w:tabs>
        <w:ind w:firstLine="0"/>
      </w:pPr>
    </w:p>
    <w:p w14:paraId="620A959F" w14:textId="77777777" w:rsidR="576062CF" w:rsidRPr="007C476B" w:rsidRDefault="576062CF" w:rsidP="001C0252">
      <w:pPr>
        <w:tabs>
          <w:tab w:val="left" w:pos="450"/>
        </w:tabs>
        <w:ind w:firstLine="0"/>
      </w:pPr>
    </w:p>
    <w:p w14:paraId="4B1AE108" w14:textId="77777777" w:rsidR="576062CF" w:rsidRPr="007C476B" w:rsidRDefault="576062CF" w:rsidP="001C0252">
      <w:pPr>
        <w:tabs>
          <w:tab w:val="left" w:pos="450"/>
        </w:tabs>
        <w:ind w:firstLine="0"/>
        <w:rPr>
          <w:b/>
          <w:bCs/>
          <w:sz w:val="24"/>
          <w:szCs w:val="24"/>
        </w:rPr>
      </w:pPr>
    </w:p>
    <w:p w14:paraId="2C9DD5B6" w14:textId="77777777" w:rsidR="00877441" w:rsidRPr="007C476B" w:rsidRDefault="00877441" w:rsidP="001C0252">
      <w:pPr>
        <w:pStyle w:val="Title"/>
        <w:tabs>
          <w:tab w:val="left" w:pos="450"/>
        </w:tabs>
        <w:rPr>
          <w:sz w:val="28"/>
          <w:szCs w:val="28"/>
        </w:rPr>
      </w:pPr>
      <w:r w:rsidRPr="007C476B">
        <w:rPr>
          <w:sz w:val="28"/>
          <w:szCs w:val="28"/>
        </w:rPr>
        <w:t>Python Machine Learning Labs</w:t>
      </w:r>
    </w:p>
    <w:p w14:paraId="6137DBCD" w14:textId="3AA9CF90" w:rsidR="576062CF" w:rsidRPr="007C476B" w:rsidRDefault="00877441" w:rsidP="001C0252">
      <w:pPr>
        <w:pStyle w:val="Title"/>
        <w:tabs>
          <w:tab w:val="left" w:pos="450"/>
        </w:tabs>
        <w:rPr>
          <w:sz w:val="24"/>
          <w:szCs w:val="24"/>
        </w:rPr>
      </w:pPr>
      <w:r w:rsidRPr="007C476B">
        <w:rPr>
          <w:sz w:val="24"/>
          <w:szCs w:val="24"/>
        </w:rPr>
        <w:t>Develop an end-to-end Machine Learning Pipeline</w:t>
      </w:r>
      <w:r w:rsidR="576062CF" w:rsidRPr="007C476B">
        <w:rPr>
          <w:sz w:val="24"/>
          <w:szCs w:val="24"/>
        </w:rPr>
        <w:t xml:space="preserve"> </w:t>
      </w:r>
    </w:p>
    <w:p w14:paraId="36F836E4" w14:textId="53E0CEE5" w:rsidR="576062CF" w:rsidRPr="007C476B" w:rsidRDefault="00877441" w:rsidP="001C0252">
      <w:pPr>
        <w:pStyle w:val="Subtitle"/>
        <w:tabs>
          <w:tab w:val="left" w:pos="450"/>
        </w:tabs>
      </w:pPr>
      <w:r w:rsidRPr="007C476B">
        <w:rPr>
          <w:sz w:val="28"/>
          <w:szCs w:val="24"/>
        </w:rPr>
        <w:t>Book</w:t>
      </w:r>
      <w:r w:rsidRPr="007C476B">
        <w:rPr>
          <w:spacing w:val="-2"/>
          <w:sz w:val="28"/>
          <w:szCs w:val="24"/>
        </w:rPr>
        <w:t xml:space="preserve"> </w:t>
      </w:r>
      <w:r w:rsidRPr="007C476B">
        <w:rPr>
          <w:sz w:val="28"/>
          <w:szCs w:val="24"/>
        </w:rPr>
        <w:t>Rating</w:t>
      </w:r>
      <w:r w:rsidRPr="007C476B">
        <w:rPr>
          <w:spacing w:val="-2"/>
          <w:sz w:val="28"/>
          <w:szCs w:val="24"/>
        </w:rPr>
        <w:t xml:space="preserve"> </w:t>
      </w:r>
      <w:r w:rsidRPr="007C476B">
        <w:rPr>
          <w:sz w:val="28"/>
          <w:szCs w:val="24"/>
        </w:rPr>
        <w:t>Prediction</w:t>
      </w:r>
      <w:r w:rsidRPr="007C476B">
        <w:rPr>
          <w:spacing w:val="-2"/>
          <w:sz w:val="28"/>
          <w:szCs w:val="24"/>
        </w:rPr>
        <w:t xml:space="preserve"> Model</w:t>
      </w:r>
      <w:r w:rsidR="00FD478C" w:rsidRPr="007C476B">
        <w:rPr>
          <w:sz w:val="24"/>
          <w:szCs w:val="24"/>
        </w:rPr>
        <w:t xml:space="preserve"> </w:t>
      </w:r>
    </w:p>
    <w:p w14:paraId="6943B8F4" w14:textId="77777777" w:rsidR="00877441" w:rsidRPr="007C476B" w:rsidRDefault="00877441" w:rsidP="001C0252">
      <w:pPr>
        <w:tabs>
          <w:tab w:val="left" w:pos="450"/>
        </w:tabs>
        <w:ind w:firstLine="0"/>
      </w:pPr>
    </w:p>
    <w:p w14:paraId="42DD0BCC" w14:textId="77777777" w:rsidR="00877441" w:rsidRPr="007C476B" w:rsidRDefault="00877441" w:rsidP="001C0252">
      <w:pPr>
        <w:pStyle w:val="Subtitle"/>
        <w:tabs>
          <w:tab w:val="left" w:pos="450"/>
        </w:tabs>
        <w:rPr>
          <w:sz w:val="28"/>
          <w:szCs w:val="24"/>
        </w:rPr>
      </w:pPr>
    </w:p>
    <w:p w14:paraId="6B5EA67C" w14:textId="108772E7" w:rsidR="00FD478C" w:rsidRPr="007C476B" w:rsidRDefault="00877441" w:rsidP="001C0252">
      <w:pPr>
        <w:pStyle w:val="Subtitle"/>
        <w:tabs>
          <w:tab w:val="left" w:pos="450"/>
        </w:tabs>
        <w:rPr>
          <w:b/>
          <w:bCs/>
          <w:sz w:val="28"/>
          <w:szCs w:val="24"/>
        </w:rPr>
      </w:pPr>
      <w:r w:rsidRPr="007C476B">
        <w:rPr>
          <w:b/>
          <w:bCs/>
          <w:sz w:val="28"/>
          <w:szCs w:val="24"/>
        </w:rPr>
        <w:t>Group 5</w:t>
      </w:r>
    </w:p>
    <w:p w14:paraId="764D8405" w14:textId="77777777" w:rsidR="00877441" w:rsidRPr="007C476B" w:rsidRDefault="00877441" w:rsidP="001C0252">
      <w:pPr>
        <w:pStyle w:val="Subtitle"/>
        <w:tabs>
          <w:tab w:val="left" w:pos="450"/>
        </w:tabs>
        <w:rPr>
          <w:sz w:val="28"/>
          <w:szCs w:val="24"/>
        </w:rPr>
      </w:pPr>
      <w:r w:rsidRPr="007C476B">
        <w:rPr>
          <w:sz w:val="28"/>
          <w:szCs w:val="24"/>
        </w:rPr>
        <w:t>Marius Akre</w:t>
      </w:r>
    </w:p>
    <w:p w14:paraId="1FACFFBE" w14:textId="19A55228" w:rsidR="00877441" w:rsidRPr="007C476B" w:rsidRDefault="00877441" w:rsidP="001C0252">
      <w:pPr>
        <w:pStyle w:val="Subtitle"/>
        <w:tabs>
          <w:tab w:val="left" w:pos="450"/>
        </w:tabs>
        <w:rPr>
          <w:sz w:val="28"/>
          <w:szCs w:val="24"/>
        </w:rPr>
      </w:pPr>
      <w:r w:rsidRPr="007C476B">
        <w:rPr>
          <w:sz w:val="28"/>
          <w:szCs w:val="24"/>
        </w:rPr>
        <w:t>Vaishnavi Jagtap</w:t>
      </w:r>
    </w:p>
    <w:p w14:paraId="1424A6D3" w14:textId="5B8F820C" w:rsidR="00877441" w:rsidRPr="007C476B" w:rsidRDefault="00877441" w:rsidP="001C0252">
      <w:pPr>
        <w:pStyle w:val="Subtitle"/>
        <w:tabs>
          <w:tab w:val="left" w:pos="450"/>
        </w:tabs>
        <w:rPr>
          <w:sz w:val="28"/>
          <w:szCs w:val="24"/>
        </w:rPr>
      </w:pPr>
      <w:r w:rsidRPr="007C476B">
        <w:rPr>
          <w:sz w:val="28"/>
          <w:szCs w:val="24"/>
        </w:rPr>
        <w:t>Patrick Githendu</w:t>
      </w:r>
    </w:p>
    <w:p w14:paraId="2925E533" w14:textId="374FC296" w:rsidR="00FD478C" w:rsidRPr="007C476B" w:rsidRDefault="00877441" w:rsidP="001C0252">
      <w:pPr>
        <w:pStyle w:val="Subtitle"/>
        <w:tabs>
          <w:tab w:val="left" w:pos="450"/>
        </w:tabs>
        <w:rPr>
          <w:sz w:val="28"/>
          <w:szCs w:val="24"/>
        </w:rPr>
      </w:pPr>
      <w:r w:rsidRPr="007C476B">
        <w:rPr>
          <w:sz w:val="28"/>
          <w:szCs w:val="24"/>
        </w:rPr>
        <w:t>Stefanny Peraza</w:t>
      </w:r>
    </w:p>
    <w:p w14:paraId="1D43DB27" w14:textId="77777777" w:rsidR="576062CF" w:rsidRPr="007C476B" w:rsidRDefault="576062CF" w:rsidP="001C0252">
      <w:pPr>
        <w:pStyle w:val="Subtitle"/>
        <w:tabs>
          <w:tab w:val="left" w:pos="450"/>
        </w:tabs>
        <w:rPr>
          <w:sz w:val="28"/>
          <w:szCs w:val="24"/>
        </w:rPr>
      </w:pPr>
    </w:p>
    <w:p w14:paraId="223BC2D1" w14:textId="5DD688D5" w:rsidR="00877441" w:rsidRPr="007C476B" w:rsidRDefault="00877441" w:rsidP="001C0252">
      <w:pPr>
        <w:pStyle w:val="Subtitle"/>
        <w:tabs>
          <w:tab w:val="left" w:pos="450"/>
        </w:tabs>
        <w:rPr>
          <w:b/>
          <w:bCs/>
          <w:sz w:val="28"/>
          <w:szCs w:val="24"/>
        </w:rPr>
      </w:pPr>
      <w:r w:rsidRPr="007C476B">
        <w:rPr>
          <w:b/>
          <w:bCs/>
          <w:sz w:val="28"/>
          <w:szCs w:val="24"/>
        </w:rPr>
        <w:t>Instructor</w:t>
      </w:r>
    </w:p>
    <w:p w14:paraId="6D95ADDC" w14:textId="2804F2DA" w:rsidR="00877441" w:rsidRPr="007C476B" w:rsidRDefault="00877441" w:rsidP="001C0252">
      <w:pPr>
        <w:pStyle w:val="Subtitle"/>
        <w:tabs>
          <w:tab w:val="left" w:pos="450"/>
        </w:tabs>
        <w:rPr>
          <w:sz w:val="28"/>
          <w:szCs w:val="24"/>
        </w:rPr>
      </w:pPr>
      <w:r w:rsidRPr="007C476B">
        <w:rPr>
          <w:sz w:val="28"/>
          <w:szCs w:val="24"/>
        </w:rPr>
        <w:t>Hanna Abi Akl</w:t>
      </w:r>
    </w:p>
    <w:p w14:paraId="4F3B3B03" w14:textId="77777777" w:rsidR="717E282B" w:rsidRPr="007C476B" w:rsidRDefault="717E282B" w:rsidP="001C0252">
      <w:pPr>
        <w:pStyle w:val="Subtitle"/>
        <w:tabs>
          <w:tab w:val="left" w:pos="450"/>
        </w:tabs>
        <w:rPr>
          <w:sz w:val="28"/>
          <w:szCs w:val="24"/>
        </w:rPr>
      </w:pPr>
    </w:p>
    <w:p w14:paraId="2E53C5BF" w14:textId="77777777" w:rsidR="717E282B" w:rsidRPr="007C476B" w:rsidRDefault="717E282B" w:rsidP="001C0252">
      <w:pPr>
        <w:tabs>
          <w:tab w:val="left" w:pos="450"/>
        </w:tabs>
        <w:ind w:firstLine="0"/>
      </w:pPr>
    </w:p>
    <w:p w14:paraId="5ED5FA31" w14:textId="77777777" w:rsidR="717E282B" w:rsidRPr="007C476B" w:rsidRDefault="717E282B" w:rsidP="001C0252">
      <w:pPr>
        <w:tabs>
          <w:tab w:val="left" w:pos="450"/>
        </w:tabs>
        <w:ind w:firstLine="0"/>
      </w:pPr>
    </w:p>
    <w:p w14:paraId="65D8E1CF" w14:textId="77777777" w:rsidR="709762D6" w:rsidRPr="007C476B" w:rsidRDefault="709762D6" w:rsidP="001C0252">
      <w:pPr>
        <w:tabs>
          <w:tab w:val="left" w:pos="450"/>
        </w:tabs>
        <w:spacing w:line="240" w:lineRule="auto"/>
        <w:ind w:firstLine="0"/>
      </w:pPr>
    </w:p>
    <w:p w14:paraId="753BAD09" w14:textId="1633AFD9" w:rsidR="00500997" w:rsidRPr="007C476B" w:rsidRDefault="00877441" w:rsidP="001C0252">
      <w:pPr>
        <w:pStyle w:val="SectionTitle"/>
        <w:tabs>
          <w:tab w:val="left" w:pos="450"/>
        </w:tabs>
        <w:spacing w:line="240" w:lineRule="auto"/>
      </w:pPr>
      <w:r w:rsidRPr="007C476B">
        <w:lastRenderedPageBreak/>
        <w:t>Book Rating Prediction Model</w:t>
      </w:r>
      <w:r w:rsidR="00500997" w:rsidRPr="007C476B">
        <w:t xml:space="preserve"> </w:t>
      </w:r>
    </w:p>
    <w:p w14:paraId="379B5CA5" w14:textId="77777777" w:rsidR="00A43186" w:rsidRPr="007C476B" w:rsidRDefault="00A43186" w:rsidP="001C0252">
      <w:pPr>
        <w:tabs>
          <w:tab w:val="left" w:pos="450"/>
        </w:tabs>
        <w:spacing w:line="240" w:lineRule="auto"/>
        <w:ind w:firstLine="0"/>
      </w:pPr>
    </w:p>
    <w:p w14:paraId="75D90F18" w14:textId="77777777" w:rsidR="00EE7886" w:rsidRDefault="00EE7886" w:rsidP="00455199">
      <w:pPr>
        <w:pStyle w:val="Heading2"/>
        <w:numPr>
          <w:ilvl w:val="0"/>
          <w:numId w:val="1"/>
        </w:numPr>
        <w:tabs>
          <w:tab w:val="left" w:pos="450"/>
        </w:tabs>
        <w:spacing w:line="240" w:lineRule="auto"/>
        <w:ind w:left="0" w:firstLine="0"/>
        <w:rPr>
          <w:ins w:id="0" w:author="Author"/>
        </w:rPr>
        <w:pPrChange w:id="1" w:author="Author">
          <w:pPr>
            <w:tabs>
              <w:tab w:val="left" w:pos="450"/>
            </w:tabs>
            <w:spacing w:line="240" w:lineRule="auto"/>
            <w:ind w:firstLine="0"/>
            <w:jc w:val="both"/>
          </w:pPr>
        </w:pPrChange>
      </w:pPr>
      <w:ins w:id="2" w:author="Author">
        <w:r>
          <w:t xml:space="preserve">Executive Summary </w:t>
        </w:r>
      </w:ins>
    </w:p>
    <w:p w14:paraId="166D1B0A" w14:textId="7F518EEB" w:rsidR="00877441" w:rsidRPr="007C476B" w:rsidRDefault="00E05FC9" w:rsidP="001C0252">
      <w:pPr>
        <w:tabs>
          <w:tab w:val="left" w:pos="450"/>
        </w:tabs>
        <w:spacing w:line="240" w:lineRule="auto"/>
        <w:ind w:firstLine="0"/>
        <w:jc w:val="both"/>
      </w:pPr>
      <w:r w:rsidRPr="007C476B">
        <w:t xml:space="preserve">The following analysis aims to predict book ratings using different machine learning methods. A model of this type could help predict whether a book would be well or poorly </w:t>
      </w:r>
      <w:del w:id="3" w:author="Author">
        <w:r w:rsidRPr="007C476B" w:rsidDel="00C51C2F">
          <w:delText xml:space="preserve">evaluated </w:delText>
        </w:r>
      </w:del>
      <w:ins w:id="4" w:author="Author">
        <w:r w:rsidR="00C51C2F">
          <w:t>rated</w:t>
        </w:r>
        <w:r w:rsidR="00C51C2F" w:rsidRPr="007C476B">
          <w:t xml:space="preserve"> </w:t>
        </w:r>
      </w:ins>
      <w:r w:rsidRPr="007C476B">
        <w:t>by the reading community, based on certain characteristics, and in such a way the reader could focus on those that would have better ratings. Although it is not the objective of this analysis, the available data could also be used to make recommendations not only based on the estimated score, but rather based on the characteristics that are most important to the reader. However, it should be noted that the characteristics or variables available for this study are quite limited and correspond only to the books that have been evaluated in the database of Goodreads</w:t>
      </w:r>
      <w:r w:rsidRPr="007C476B">
        <w:rPr>
          <w:rStyle w:val="FootnoteReference"/>
        </w:rPr>
        <w:footnoteReference w:id="2"/>
      </w:r>
      <w:r w:rsidRPr="007C476B">
        <w:t>.</w:t>
      </w:r>
    </w:p>
    <w:p w14:paraId="2D9B5CE4" w14:textId="77777777" w:rsidR="00BE48AD" w:rsidRPr="007C476B" w:rsidRDefault="00BE48AD" w:rsidP="001C0252">
      <w:pPr>
        <w:tabs>
          <w:tab w:val="left" w:pos="450"/>
        </w:tabs>
        <w:spacing w:line="240" w:lineRule="auto"/>
        <w:ind w:firstLine="0"/>
      </w:pPr>
    </w:p>
    <w:p w14:paraId="3A563A00" w14:textId="47B2B040" w:rsidR="576062CF" w:rsidRPr="007C476B" w:rsidRDefault="00D2231C" w:rsidP="001C0252">
      <w:pPr>
        <w:pStyle w:val="Heading2"/>
        <w:numPr>
          <w:ilvl w:val="0"/>
          <w:numId w:val="1"/>
        </w:numPr>
        <w:tabs>
          <w:tab w:val="left" w:pos="450"/>
        </w:tabs>
        <w:spacing w:line="240" w:lineRule="auto"/>
        <w:ind w:left="0" w:firstLine="0"/>
      </w:pPr>
      <w:r w:rsidRPr="007C476B">
        <w:t>Data</w:t>
      </w:r>
      <w:r w:rsidR="576062CF" w:rsidRPr="007C476B">
        <w:t xml:space="preserve"> </w:t>
      </w:r>
    </w:p>
    <w:p w14:paraId="776DB479" w14:textId="77777777" w:rsidR="00BE48AD" w:rsidRPr="007C476B" w:rsidRDefault="00BE48AD" w:rsidP="001C0252">
      <w:pPr>
        <w:tabs>
          <w:tab w:val="left" w:pos="450"/>
        </w:tabs>
        <w:spacing w:line="240" w:lineRule="auto"/>
        <w:ind w:firstLine="0"/>
        <w:rPr>
          <w:highlight w:val="yellow"/>
        </w:rPr>
      </w:pPr>
    </w:p>
    <w:p w14:paraId="6CA74E40" w14:textId="7EBD7988" w:rsidR="003B53D4" w:rsidRPr="007C476B" w:rsidRDefault="003B53D4" w:rsidP="001C0252">
      <w:pPr>
        <w:tabs>
          <w:tab w:val="left" w:pos="450"/>
        </w:tabs>
        <w:spacing w:line="240" w:lineRule="auto"/>
        <w:ind w:firstLine="0"/>
        <w:jc w:val="both"/>
      </w:pPr>
      <w:r w:rsidRPr="007C476B">
        <w:t xml:space="preserve">The database </w:t>
      </w:r>
      <w:r w:rsidR="008210D4" w:rsidRPr="007C476B">
        <w:t xml:space="preserve">contains </w:t>
      </w:r>
      <w:r w:rsidRPr="007C476B">
        <w:t>12 columns and 11,127 registers. However, of these 12 columns there are four (</w:t>
      </w:r>
      <w:proofErr w:type="spellStart"/>
      <w:r w:rsidRPr="007C476B">
        <w:rPr>
          <w:i/>
          <w:iCs/>
        </w:rPr>
        <w:t>bookID</w:t>
      </w:r>
      <w:proofErr w:type="spellEnd"/>
      <w:r w:rsidRPr="007C476B">
        <w:rPr>
          <w:i/>
          <w:iCs/>
        </w:rPr>
        <w:t xml:space="preserve">, </w:t>
      </w:r>
      <w:proofErr w:type="spellStart"/>
      <w:r w:rsidRPr="007C476B">
        <w:rPr>
          <w:i/>
          <w:iCs/>
        </w:rPr>
        <w:t>isbn</w:t>
      </w:r>
      <w:proofErr w:type="spellEnd"/>
      <w:r w:rsidRPr="007C476B">
        <w:rPr>
          <w:i/>
          <w:iCs/>
        </w:rPr>
        <w:t>, isbn13, title</w:t>
      </w:r>
      <w:r w:rsidRPr="007C476B">
        <w:t>), which correspond to book identifiers and are therefore discarded as predictor</w:t>
      </w:r>
      <w:del w:id="10" w:author="Author">
        <w:r w:rsidR="00A064D9" w:rsidRPr="007C476B" w:rsidDel="00AE6476">
          <w:delText>s</w:delText>
        </w:r>
      </w:del>
      <w:r w:rsidRPr="007C476B">
        <w:t xml:space="preserve"> variables</w:t>
      </w:r>
      <w:ins w:id="11" w:author="Author">
        <w:r w:rsidR="00812B3E">
          <w:t>. T</w:t>
        </w:r>
      </w:ins>
      <w:del w:id="12" w:author="Author">
        <w:r w:rsidRPr="007C476B" w:rsidDel="00812B3E">
          <w:delText>; t</w:delText>
        </w:r>
      </w:del>
      <w:r w:rsidRPr="007C476B">
        <w:t xml:space="preserve">he </w:t>
      </w:r>
      <w:r w:rsidRPr="007C476B">
        <w:rPr>
          <w:i/>
          <w:iCs/>
        </w:rPr>
        <w:t>authors</w:t>
      </w:r>
      <w:r w:rsidRPr="007C476B">
        <w:t xml:space="preserve"> and </w:t>
      </w:r>
      <w:r w:rsidRPr="007C476B">
        <w:rPr>
          <w:i/>
          <w:iCs/>
        </w:rPr>
        <w:t>publishers</w:t>
      </w:r>
      <w:r w:rsidRPr="007C476B">
        <w:t xml:space="preserve"> are also not taken as variables on this occasion. Finally, the </w:t>
      </w:r>
      <w:proofErr w:type="spellStart"/>
      <w:r w:rsidRPr="007C476B">
        <w:rPr>
          <w:i/>
          <w:iCs/>
        </w:rPr>
        <w:t>average_rating</w:t>
      </w:r>
      <w:proofErr w:type="spellEnd"/>
      <w:r w:rsidRPr="007C476B">
        <w:t xml:space="preserve"> variable is the one to be predicted, </w:t>
      </w:r>
      <w:r w:rsidR="00A064D9" w:rsidRPr="007C476B">
        <w:t xml:space="preserve">therefore only 5 possible predictors </w:t>
      </w:r>
      <w:del w:id="13" w:author="Author">
        <w:r w:rsidR="00A064D9" w:rsidRPr="007C476B" w:rsidDel="007F3D30">
          <w:delText>are available</w:delText>
        </w:r>
      </w:del>
      <w:ins w:id="14" w:author="Author">
        <w:r w:rsidR="007F3D30">
          <w:t xml:space="preserve">have been </w:t>
        </w:r>
        <w:proofErr w:type="gramStart"/>
        <w:r w:rsidR="007F3D30">
          <w:t>taken into account</w:t>
        </w:r>
        <w:proofErr w:type="gramEnd"/>
        <w:r w:rsidR="00E11060">
          <w:t xml:space="preserve"> for this model</w:t>
        </w:r>
        <w:r w:rsidR="00AC04A8">
          <w:t xml:space="preserve"> i.e.</w:t>
        </w:r>
      </w:ins>
      <w:del w:id="15" w:author="Author">
        <w:r w:rsidRPr="007C476B" w:rsidDel="00AC04A8">
          <w:delText>:</w:delText>
        </w:r>
      </w:del>
      <w:r w:rsidRPr="007C476B">
        <w:t xml:space="preserve"> </w:t>
      </w:r>
      <w:proofErr w:type="spellStart"/>
      <w:r w:rsidRPr="007C476B">
        <w:t>language_code</w:t>
      </w:r>
      <w:proofErr w:type="spellEnd"/>
      <w:r w:rsidRPr="007C476B">
        <w:t xml:space="preserve">, </w:t>
      </w:r>
      <w:proofErr w:type="spellStart"/>
      <w:r w:rsidRPr="007C476B">
        <w:t>num_pages</w:t>
      </w:r>
      <w:proofErr w:type="spellEnd"/>
      <w:r w:rsidRPr="007C476B">
        <w:t xml:space="preserve">, </w:t>
      </w:r>
      <w:proofErr w:type="spellStart"/>
      <w:r w:rsidRPr="007C476B">
        <w:t>ratings_count</w:t>
      </w:r>
      <w:proofErr w:type="spellEnd"/>
      <w:r w:rsidRPr="007C476B">
        <w:t xml:space="preserve">, </w:t>
      </w:r>
      <w:proofErr w:type="spellStart"/>
      <w:r w:rsidRPr="007C476B">
        <w:t>text_reviews_count</w:t>
      </w:r>
      <w:proofErr w:type="spellEnd"/>
      <w:r w:rsidRPr="007C476B">
        <w:t xml:space="preserve"> and </w:t>
      </w:r>
      <w:proofErr w:type="spellStart"/>
      <w:r w:rsidRPr="007C476B">
        <w:t>publication_date</w:t>
      </w:r>
      <w:proofErr w:type="spellEnd"/>
      <w:r w:rsidRPr="007C476B">
        <w:t>.</w:t>
      </w:r>
    </w:p>
    <w:p w14:paraId="5008EB68" w14:textId="77777777" w:rsidR="003B53D4" w:rsidRPr="007C476B" w:rsidRDefault="003B53D4" w:rsidP="001C0252">
      <w:pPr>
        <w:tabs>
          <w:tab w:val="left" w:pos="450"/>
        </w:tabs>
        <w:spacing w:line="240" w:lineRule="auto"/>
        <w:ind w:firstLine="0"/>
        <w:jc w:val="both"/>
      </w:pPr>
    </w:p>
    <w:p w14:paraId="53D05588" w14:textId="63466C88" w:rsidR="003B53D4" w:rsidRPr="007C476B" w:rsidRDefault="00704CD1" w:rsidP="001C0252">
      <w:pPr>
        <w:pStyle w:val="Heading2"/>
        <w:numPr>
          <w:ilvl w:val="1"/>
          <w:numId w:val="1"/>
        </w:numPr>
        <w:tabs>
          <w:tab w:val="left" w:pos="450"/>
        </w:tabs>
        <w:spacing w:line="240" w:lineRule="auto"/>
        <w:ind w:left="0" w:firstLine="0"/>
      </w:pPr>
      <w:r w:rsidRPr="007C476B">
        <w:t>Data cleaning</w:t>
      </w:r>
    </w:p>
    <w:p w14:paraId="1D8E4695" w14:textId="77777777" w:rsidR="008D6AB8" w:rsidRPr="007C476B" w:rsidRDefault="008D6AB8" w:rsidP="001C0252">
      <w:pPr>
        <w:tabs>
          <w:tab w:val="left" w:pos="450"/>
        </w:tabs>
        <w:spacing w:line="240" w:lineRule="auto"/>
        <w:ind w:firstLine="0"/>
      </w:pPr>
    </w:p>
    <w:p w14:paraId="20E3288C" w14:textId="3D1958C0" w:rsidR="00704CD1" w:rsidRPr="007C476B" w:rsidRDefault="008D6AB8" w:rsidP="001C0252">
      <w:pPr>
        <w:tabs>
          <w:tab w:val="left" w:pos="450"/>
        </w:tabs>
        <w:spacing w:line="240" w:lineRule="auto"/>
        <w:ind w:firstLine="0"/>
        <w:jc w:val="both"/>
      </w:pPr>
      <w:r w:rsidRPr="007C476B">
        <w:t xml:space="preserve">During data loading, problems were detected </w:t>
      </w:r>
      <w:ins w:id="16" w:author="Author">
        <w:r w:rsidR="00671FCF">
          <w:t>in</w:t>
        </w:r>
      </w:ins>
      <w:del w:id="17" w:author="Author">
        <w:r w:rsidRPr="007C476B" w:rsidDel="00671FCF">
          <w:delText>for</w:delText>
        </w:r>
      </w:del>
      <w:r w:rsidRPr="007C476B">
        <w:t xml:space="preserve"> the correct identification of the columns due to the presence of "," in the names of the authors, and the use of the "," at the same time as separator character of the fields in the file. To solve this problem, the "," in the authors field was replaced by a " -"; this was applied specifically to 4 records that were </w:t>
      </w:r>
      <w:del w:id="18" w:author="Author">
        <w:r w:rsidRPr="007C476B" w:rsidDel="00671FCF">
          <w:delText>the only ones</w:delText>
        </w:r>
      </w:del>
      <w:r w:rsidRPr="007C476B">
        <w:t xml:space="preserve"> showing this problem</w:t>
      </w:r>
      <w:r w:rsidR="000E6711" w:rsidRPr="007C476B">
        <w:t>,</w:t>
      </w:r>
      <w:ins w:id="19" w:author="Author">
        <w:r w:rsidR="0095683E">
          <w:t xml:space="preserve"> thus </w:t>
        </w:r>
      </w:ins>
      <w:del w:id="20" w:author="Author">
        <w:r w:rsidR="000E6711" w:rsidRPr="007C476B" w:rsidDel="0095683E">
          <w:delText xml:space="preserve"> thanks to that change</w:delText>
        </w:r>
      </w:del>
      <w:r w:rsidR="000E6711" w:rsidRPr="007C476B">
        <w:t xml:space="preserve"> it was possible to </w:t>
      </w:r>
      <w:ins w:id="21" w:author="Author">
        <w:r w:rsidR="004155BF">
          <w:t>retain</w:t>
        </w:r>
      </w:ins>
      <w:del w:id="22" w:author="Author">
        <w:r w:rsidR="000E6711" w:rsidRPr="007C476B" w:rsidDel="004155BF">
          <w:delText>keep</w:delText>
        </w:r>
      </w:del>
      <w:r w:rsidR="000E6711" w:rsidRPr="007C476B">
        <w:t xml:space="preserve"> them</w:t>
      </w:r>
      <w:r w:rsidRPr="007C476B">
        <w:t>.</w:t>
      </w:r>
    </w:p>
    <w:p w14:paraId="4A30E8FC" w14:textId="77777777" w:rsidR="000E6711" w:rsidRPr="007C476B" w:rsidRDefault="000E6711" w:rsidP="001C0252">
      <w:pPr>
        <w:tabs>
          <w:tab w:val="left" w:pos="450"/>
        </w:tabs>
        <w:spacing w:line="240" w:lineRule="auto"/>
        <w:ind w:firstLine="0"/>
        <w:rPr>
          <w:highlight w:val="yellow"/>
        </w:rPr>
      </w:pPr>
    </w:p>
    <w:p w14:paraId="22E84E96" w14:textId="41BC53B9" w:rsidR="00704CD1" w:rsidRPr="007C476B" w:rsidRDefault="00704CD1" w:rsidP="001C0252">
      <w:pPr>
        <w:pStyle w:val="Heading2"/>
        <w:numPr>
          <w:ilvl w:val="1"/>
          <w:numId w:val="1"/>
        </w:numPr>
        <w:tabs>
          <w:tab w:val="left" w:pos="450"/>
        </w:tabs>
        <w:spacing w:line="240" w:lineRule="auto"/>
        <w:ind w:left="0" w:firstLine="0"/>
      </w:pPr>
      <w:r w:rsidRPr="007C476B">
        <w:t>E</w:t>
      </w:r>
      <w:r w:rsidR="00BE48AD" w:rsidRPr="007C476B">
        <w:t>xploratory analysis</w:t>
      </w:r>
      <w:r w:rsidR="00D020F2" w:rsidRPr="007C476B">
        <w:t xml:space="preserve"> and data processing</w:t>
      </w:r>
    </w:p>
    <w:p w14:paraId="639CA8EA" w14:textId="77777777" w:rsidR="00704CD1" w:rsidRPr="007C476B" w:rsidRDefault="00704CD1" w:rsidP="001C0252">
      <w:pPr>
        <w:tabs>
          <w:tab w:val="left" w:pos="450"/>
        </w:tabs>
        <w:spacing w:line="240" w:lineRule="auto"/>
        <w:ind w:firstLine="0"/>
        <w:rPr>
          <w:highlight w:val="yellow"/>
        </w:rPr>
      </w:pPr>
    </w:p>
    <w:p w14:paraId="22FFE43E" w14:textId="481FCB1E" w:rsidR="003949B7" w:rsidRPr="007C476B" w:rsidRDefault="003949B7" w:rsidP="001C0252">
      <w:pPr>
        <w:tabs>
          <w:tab w:val="left" w:pos="450"/>
        </w:tabs>
        <w:spacing w:line="240" w:lineRule="auto"/>
        <w:ind w:firstLine="0"/>
        <w:jc w:val="both"/>
      </w:pPr>
      <w:r w:rsidRPr="007C476B">
        <w:t>In the initial analysis of the data, the structure is checked to ensure that it is in the appropriate format for the analysis. In the case of the predictors "</w:t>
      </w:r>
      <w:proofErr w:type="spellStart"/>
      <w:r w:rsidRPr="007C476B">
        <w:t>num_pages</w:t>
      </w:r>
      <w:proofErr w:type="spellEnd"/>
      <w:r w:rsidRPr="007C476B">
        <w:t>", "</w:t>
      </w:r>
      <w:proofErr w:type="spellStart"/>
      <w:r w:rsidRPr="007C476B">
        <w:t>ratings_count</w:t>
      </w:r>
      <w:proofErr w:type="spellEnd"/>
      <w:r w:rsidRPr="007C476B">
        <w:t>" and "</w:t>
      </w:r>
      <w:proofErr w:type="spellStart"/>
      <w:r w:rsidRPr="007C476B">
        <w:t>text_reviews_count</w:t>
      </w:r>
      <w:proofErr w:type="spellEnd"/>
      <w:r w:rsidRPr="007C476B">
        <w:t>" it is verified that they are of integer type (</w:t>
      </w:r>
      <w:r w:rsidRPr="007C476B">
        <w:rPr>
          <w:i/>
          <w:iCs/>
        </w:rPr>
        <w:t>int64</w:t>
      </w:r>
      <w:r w:rsidRPr="007C476B">
        <w:t>), "</w:t>
      </w:r>
      <w:proofErr w:type="spellStart"/>
      <w:r w:rsidRPr="007C476B">
        <w:t>language_code</w:t>
      </w:r>
      <w:proofErr w:type="spellEnd"/>
      <w:r w:rsidRPr="007C476B">
        <w:t>" is a categorical variable and therefore is set to "</w:t>
      </w:r>
      <w:r w:rsidRPr="007C476B">
        <w:rPr>
          <w:i/>
          <w:iCs/>
        </w:rPr>
        <w:t>object</w:t>
      </w:r>
      <w:r w:rsidRPr="007C476B">
        <w:t>", and in the case of "</w:t>
      </w:r>
      <w:proofErr w:type="spellStart"/>
      <w:r w:rsidRPr="007C476B">
        <w:t>publication_date</w:t>
      </w:r>
      <w:proofErr w:type="spellEnd"/>
      <w:r w:rsidRPr="007C476B">
        <w:t>" incorrect dates were adjusted and date format applied. The idea with this last variable is to analyze whether the year of publication shows any relationship with the scores given by readers. In the case of the variable to be predicted "</w:t>
      </w:r>
      <w:proofErr w:type="spellStart"/>
      <w:r w:rsidRPr="007C476B">
        <w:t>average_rating</w:t>
      </w:r>
      <w:proofErr w:type="spellEnd"/>
      <w:r w:rsidRPr="007C476B">
        <w:t xml:space="preserve">", its type is verified to be </w:t>
      </w:r>
      <w:r w:rsidRPr="007C476B">
        <w:rPr>
          <w:i/>
          <w:iCs/>
        </w:rPr>
        <w:t>float64</w:t>
      </w:r>
      <w:r w:rsidRPr="007C476B">
        <w:t xml:space="preserve">, although it is worth mentioning that it was also categorized, turning it into a dichotomous variable </w:t>
      </w:r>
      <w:r w:rsidR="000361D1" w:rsidRPr="007C476B">
        <w:t>to</w:t>
      </w:r>
      <w:r w:rsidRPr="007C476B">
        <w:t xml:space="preserve"> be able to apply other </w:t>
      </w:r>
      <w:r w:rsidR="00734306" w:rsidRPr="007C476B">
        <w:t>machine learning (</w:t>
      </w:r>
      <w:r w:rsidRPr="007C476B">
        <w:t>ML</w:t>
      </w:r>
      <w:r w:rsidR="00734306" w:rsidRPr="007C476B">
        <w:t>)</w:t>
      </w:r>
      <w:r w:rsidRPr="007C476B">
        <w:t xml:space="preserve"> techniques. </w:t>
      </w:r>
    </w:p>
    <w:p w14:paraId="3CAAC5BE" w14:textId="77777777" w:rsidR="003949B7" w:rsidRPr="007C476B" w:rsidRDefault="003949B7" w:rsidP="001C0252">
      <w:pPr>
        <w:tabs>
          <w:tab w:val="left" w:pos="450"/>
        </w:tabs>
        <w:spacing w:line="240" w:lineRule="auto"/>
        <w:ind w:firstLine="0"/>
        <w:jc w:val="both"/>
      </w:pPr>
    </w:p>
    <w:p w14:paraId="2653555C" w14:textId="595D85C0" w:rsidR="00D309E7" w:rsidRDefault="00593A4B" w:rsidP="001C0252">
      <w:pPr>
        <w:tabs>
          <w:tab w:val="left" w:pos="450"/>
        </w:tabs>
        <w:spacing w:line="240" w:lineRule="auto"/>
        <w:ind w:firstLine="0"/>
        <w:jc w:val="both"/>
      </w:pPr>
      <w:r w:rsidRPr="007C476B">
        <w:t>Once these changes were made, the distributions of the variables were analyzed, and additional adjustments made. For example, in "</w:t>
      </w:r>
      <w:proofErr w:type="spellStart"/>
      <w:r w:rsidRPr="007C476B">
        <w:t>language_code</w:t>
      </w:r>
      <w:proofErr w:type="spellEnd"/>
      <w:r w:rsidRPr="007C476B">
        <w:t>" we observe more than 10 categories, which were regrouped to later analyze if the language in which the book is published has any relationship with the score. Books in English were grouped into a single category, books in French, Spanish, German and Japanese were left untouched, but the rest with lower frequency of appearance in the database were regrouped under a single category of others</w:t>
      </w:r>
      <w:r w:rsidR="0061372A" w:rsidRPr="007C476B">
        <w:rPr>
          <w:rStyle w:val="FootnoteReference"/>
        </w:rPr>
        <w:footnoteReference w:id="3"/>
      </w:r>
      <w:r w:rsidR="00D309E7">
        <w:t xml:space="preserve">. </w:t>
      </w:r>
      <w:r w:rsidR="00D309E7" w:rsidRPr="00D309E7">
        <w:t>At first glance, the box plots between the variable to be predicted and the categories show little difference between the grouping means, but the variable is retained for evaluation in the methods</w:t>
      </w:r>
      <w:r w:rsidR="00D309E7">
        <w:t xml:space="preserve"> (</w:t>
      </w:r>
      <w:r w:rsidR="00D309E7" w:rsidRPr="00D309E7">
        <w:rPr>
          <w:u w:val="single"/>
        </w:rPr>
        <w:fldChar w:fldCharType="begin"/>
      </w:r>
      <w:r w:rsidR="00D309E7" w:rsidRPr="00D309E7">
        <w:rPr>
          <w:u w:val="single"/>
        </w:rPr>
        <w:instrText xml:space="preserve"> REF _Ref159174909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 xml:space="preserve">Appendix </w:t>
      </w:r>
      <w:r w:rsidR="00D309E7" w:rsidRPr="00D309E7">
        <w:rPr>
          <w:noProof/>
          <w:u w:val="single"/>
        </w:rPr>
        <w:t>4</w:t>
      </w:r>
      <w:r w:rsidR="00D309E7" w:rsidRPr="00D309E7">
        <w:rPr>
          <w:u w:val="single"/>
        </w:rPr>
        <w:fldChar w:fldCharType="end"/>
      </w:r>
      <w:r w:rsidR="00D309E7">
        <w:t>)</w:t>
      </w:r>
      <w:r w:rsidR="00D309E7" w:rsidRPr="00D309E7">
        <w:t>.</w:t>
      </w:r>
    </w:p>
    <w:p w14:paraId="7937CC6E" w14:textId="77777777" w:rsidR="00131EDF" w:rsidRDefault="00131EDF" w:rsidP="001C0252">
      <w:pPr>
        <w:tabs>
          <w:tab w:val="left" w:pos="450"/>
        </w:tabs>
        <w:spacing w:line="240" w:lineRule="auto"/>
        <w:ind w:firstLine="0"/>
        <w:jc w:val="both"/>
      </w:pPr>
    </w:p>
    <w:p w14:paraId="663CCE16" w14:textId="592D66C7" w:rsidR="00C267E4" w:rsidRDefault="00D309E7" w:rsidP="001C0252">
      <w:pPr>
        <w:tabs>
          <w:tab w:val="left" w:pos="450"/>
        </w:tabs>
        <w:spacing w:line="240" w:lineRule="auto"/>
        <w:ind w:firstLine="0"/>
        <w:jc w:val="both"/>
      </w:pPr>
      <w:r>
        <w:lastRenderedPageBreak/>
        <w:t>I</w:t>
      </w:r>
      <w:r w:rsidR="00C267E4" w:rsidRPr="007C476B">
        <w:t>n the different graphs</w:t>
      </w:r>
      <w:ins w:id="23" w:author="Author">
        <w:r w:rsidR="00027380">
          <w:t>,</w:t>
        </w:r>
      </w:ins>
      <w:r w:rsidR="00C267E4" w:rsidRPr="007C476B">
        <w:t xml:space="preserve"> it can be observed that the variables are biased and present extreme values, as well as different magnitudes, which makes it necessary to apply some </w:t>
      </w:r>
      <w:r w:rsidR="00C267E4" w:rsidRPr="00C169F7">
        <w:t xml:space="preserve">transformations so that the algorithms are not negatively affected. The graphs of the numerical variables can be seen in </w:t>
      </w:r>
      <w:r w:rsidR="00C169F7" w:rsidRPr="00C169F7">
        <w:rPr>
          <w:u w:val="single"/>
        </w:rPr>
        <w:fldChar w:fldCharType="begin"/>
      </w:r>
      <w:r w:rsidR="00C169F7" w:rsidRPr="00C169F7">
        <w:rPr>
          <w:u w:val="single"/>
        </w:rPr>
        <w:instrText xml:space="preserve"> REF _Ref159174186 \h  \* MERGEFORMAT </w:instrText>
      </w:r>
      <w:r w:rsidR="00C169F7" w:rsidRPr="00C169F7">
        <w:rPr>
          <w:u w:val="single"/>
        </w:rPr>
      </w:r>
      <w:r w:rsidR="00C169F7" w:rsidRPr="00C169F7">
        <w:rPr>
          <w:u w:val="single"/>
        </w:rPr>
        <w:fldChar w:fldCharType="separate"/>
      </w:r>
      <w:r w:rsidR="00C169F7" w:rsidRPr="00C169F7">
        <w:rPr>
          <w:u w:val="single"/>
        </w:rPr>
        <w:t xml:space="preserve">Appendix </w:t>
      </w:r>
      <w:r w:rsidR="00C169F7" w:rsidRPr="00C169F7">
        <w:rPr>
          <w:noProof/>
          <w:u w:val="single"/>
        </w:rPr>
        <w:t>3</w:t>
      </w:r>
      <w:r w:rsidR="00C169F7" w:rsidRPr="00C169F7">
        <w:rPr>
          <w:u w:val="single"/>
        </w:rPr>
        <w:fldChar w:fldCharType="end"/>
      </w:r>
      <w:r w:rsidR="00C267E4" w:rsidRPr="00C169F7">
        <w:t>.</w:t>
      </w:r>
    </w:p>
    <w:p w14:paraId="15E134B0" w14:textId="77777777" w:rsidR="005D6CD8" w:rsidRPr="007C476B" w:rsidRDefault="005D6CD8" w:rsidP="001C0252">
      <w:pPr>
        <w:tabs>
          <w:tab w:val="left" w:pos="450"/>
        </w:tabs>
        <w:spacing w:line="240" w:lineRule="auto"/>
        <w:ind w:firstLine="0"/>
        <w:jc w:val="both"/>
      </w:pPr>
    </w:p>
    <w:p w14:paraId="3B199588" w14:textId="75EA427A" w:rsidR="00E7608A" w:rsidRPr="007C476B" w:rsidRDefault="00C267E4" w:rsidP="001C0252">
      <w:pPr>
        <w:tabs>
          <w:tab w:val="left" w:pos="450"/>
        </w:tabs>
        <w:spacing w:line="240" w:lineRule="auto"/>
        <w:ind w:firstLine="0"/>
        <w:jc w:val="both"/>
      </w:pPr>
      <w:r w:rsidRPr="007C476B">
        <w:t xml:space="preserve">The first modification is to delimit the variables </w:t>
      </w:r>
      <w:r w:rsidR="00403A5B" w:rsidRPr="007C476B">
        <w:t>"</w:t>
      </w:r>
      <w:proofErr w:type="spellStart"/>
      <w:r w:rsidRPr="007C476B">
        <w:t>num_pages</w:t>
      </w:r>
      <w:proofErr w:type="spellEnd"/>
      <w:r w:rsidR="00403A5B" w:rsidRPr="007C476B">
        <w:t>"</w:t>
      </w:r>
      <w:r w:rsidRPr="007C476B">
        <w:t xml:space="preserve"> and </w:t>
      </w:r>
      <w:r w:rsidR="00403A5B" w:rsidRPr="007C476B">
        <w:t>"</w:t>
      </w:r>
      <w:proofErr w:type="spellStart"/>
      <w:r w:rsidRPr="007C476B">
        <w:t>text_reviews_count</w:t>
      </w:r>
      <w:proofErr w:type="spellEnd"/>
      <w:r w:rsidR="00403A5B" w:rsidRPr="007C476B">
        <w:t>"</w:t>
      </w:r>
      <w:r w:rsidRPr="007C476B">
        <w:t>, applying an upper bound equivalent to three standard deviations, as a method to deal with extreme values. There are many different methodologies that can be implemented</w:t>
      </w:r>
      <w:ins w:id="24" w:author="Author">
        <w:r w:rsidR="00C92F88">
          <w:t xml:space="preserve"> and</w:t>
        </w:r>
      </w:ins>
      <w:del w:id="25" w:author="Author">
        <w:r w:rsidRPr="007C476B" w:rsidDel="00C92F88">
          <w:delText>,</w:delText>
        </w:r>
      </w:del>
      <w:r w:rsidRPr="007C476B">
        <w:t xml:space="preserve"> Standard Deviation Method is one of them. However, this is not enough, </w:t>
      </w:r>
      <w:ins w:id="26" w:author="Author">
        <w:r w:rsidR="00C92F88">
          <w:t xml:space="preserve">and </w:t>
        </w:r>
      </w:ins>
      <w:r w:rsidRPr="007C476B">
        <w:t xml:space="preserve">therefore, in order to have variables with slightly more normal distributions and that work better in the regression and classification methods, the </w:t>
      </w:r>
      <w:proofErr w:type="spellStart"/>
      <w:r w:rsidRPr="007C476B">
        <w:rPr>
          <w:i/>
          <w:iCs/>
        </w:rPr>
        <w:t>RobustScaler</w:t>
      </w:r>
      <w:proofErr w:type="spellEnd"/>
      <w:r w:rsidRPr="007C476B">
        <w:t xml:space="preserve"> method is applied, with the parameter </w:t>
      </w:r>
      <w:proofErr w:type="spellStart"/>
      <w:r w:rsidRPr="007C476B">
        <w:rPr>
          <w:i/>
          <w:iCs/>
        </w:rPr>
        <w:t>quantile_</w:t>
      </w:r>
      <w:r w:rsidRPr="005B052B">
        <w:rPr>
          <w:i/>
          <w:iCs/>
        </w:rPr>
        <w:t>range</w:t>
      </w:r>
      <w:proofErr w:type="spellEnd"/>
      <w:r w:rsidRPr="005B052B">
        <w:rPr>
          <w:i/>
          <w:iCs/>
        </w:rPr>
        <w:t>=(25.0, 75.0)</w:t>
      </w:r>
      <w:r w:rsidRPr="007C476B">
        <w:t xml:space="preserve"> which seeks to reduce the effect of the tails of the distributions in the transformation, centering and scaling the variables based on the defined interquartile range.</w:t>
      </w:r>
      <w:r w:rsidR="00FF3484" w:rsidRPr="007C476B">
        <w:t xml:space="preserve"> Looking for more normality in the variables, </w:t>
      </w:r>
      <w:proofErr w:type="spellStart"/>
      <w:r w:rsidR="00FF3484" w:rsidRPr="007C476B">
        <w:t>PowerTransformer</w:t>
      </w:r>
      <w:proofErr w:type="spellEnd"/>
      <w:r w:rsidR="00FF3484" w:rsidRPr="007C476B">
        <w:t>(method="yeo-</w:t>
      </w:r>
      <w:proofErr w:type="spellStart"/>
      <w:r w:rsidR="00FF3484" w:rsidRPr="007C476B">
        <w:t>johnson</w:t>
      </w:r>
      <w:proofErr w:type="spellEnd"/>
      <w:r w:rsidR="00FF3484" w:rsidRPr="007C476B">
        <w:t>") was also applied</w:t>
      </w:r>
      <w:r w:rsidR="00FF3484" w:rsidRPr="007C476B">
        <w:rPr>
          <w:rStyle w:val="FootnoteReference"/>
        </w:rPr>
        <w:footnoteReference w:id="4"/>
      </w:r>
      <w:r w:rsidR="00FF3484" w:rsidRPr="007C476B">
        <w:t>.</w:t>
      </w:r>
      <w:r w:rsidRPr="007C476B">
        <w:t xml:space="preserve"> In the case of categorical variables, </w:t>
      </w:r>
      <w:proofErr w:type="spellStart"/>
      <w:r w:rsidRPr="007C476B">
        <w:rPr>
          <w:i/>
          <w:iCs/>
        </w:rPr>
        <w:t>OneHotEncoder</w:t>
      </w:r>
      <w:proofErr w:type="spellEnd"/>
      <w:r w:rsidRPr="007C476B">
        <w:t xml:space="preserve"> method implemented in the preprocessing class of the </w:t>
      </w:r>
      <w:proofErr w:type="spellStart"/>
      <w:r w:rsidRPr="007C476B">
        <w:rPr>
          <w:i/>
          <w:iCs/>
        </w:rPr>
        <w:t>sklearn</w:t>
      </w:r>
      <w:proofErr w:type="spellEnd"/>
      <w:r w:rsidRPr="007C476B">
        <w:t xml:space="preserve"> library </w:t>
      </w:r>
      <w:ins w:id="27" w:author="Author">
        <w:r w:rsidR="00B4060C">
          <w:t>was</w:t>
        </w:r>
      </w:ins>
      <w:del w:id="28" w:author="Author">
        <w:r w:rsidRPr="007C476B" w:rsidDel="00B4060C">
          <w:delText>is</w:delText>
        </w:r>
      </w:del>
      <w:r w:rsidRPr="007C476B">
        <w:t xml:space="preserve"> applied.</w:t>
      </w:r>
    </w:p>
    <w:p w14:paraId="6A9F5315" w14:textId="77777777" w:rsidR="007E5D0B" w:rsidRPr="007C476B" w:rsidRDefault="007E5D0B" w:rsidP="001C0252">
      <w:pPr>
        <w:tabs>
          <w:tab w:val="left" w:pos="450"/>
        </w:tabs>
        <w:spacing w:line="240" w:lineRule="auto"/>
        <w:ind w:firstLine="0"/>
      </w:pPr>
    </w:p>
    <w:p w14:paraId="22E3AE80" w14:textId="7F4091B0" w:rsidR="007E5D0B" w:rsidRPr="007C476B" w:rsidRDefault="00832941" w:rsidP="001C0252">
      <w:pPr>
        <w:tabs>
          <w:tab w:val="left" w:pos="450"/>
        </w:tabs>
        <w:spacing w:line="240" w:lineRule="auto"/>
        <w:ind w:firstLine="0"/>
        <w:jc w:val="both"/>
      </w:pPr>
      <w:r w:rsidRPr="007C476B">
        <w:t xml:space="preserve">On the other hand, the correlation between the variables is also </w:t>
      </w:r>
      <w:r w:rsidRPr="00D309E7">
        <w:t>reviewed</w:t>
      </w:r>
      <w:r w:rsidR="000664DC" w:rsidRPr="00D309E7">
        <w:t xml:space="preserve"> (</w:t>
      </w:r>
      <w:r w:rsidR="00D309E7" w:rsidRPr="00D309E7">
        <w:rPr>
          <w:u w:val="single"/>
        </w:rPr>
        <w:fldChar w:fldCharType="begin"/>
      </w:r>
      <w:r w:rsidR="00D309E7" w:rsidRPr="00D309E7">
        <w:rPr>
          <w:u w:val="single"/>
        </w:rPr>
        <w:instrText xml:space="preserve"> REF _Ref159174559 \h  \* MERGEFORMAT </w:instrText>
      </w:r>
      <w:r w:rsidR="00D309E7" w:rsidRPr="00D309E7">
        <w:rPr>
          <w:u w:val="single"/>
        </w:rPr>
      </w:r>
      <w:r w:rsidR="00D309E7" w:rsidRPr="00D309E7">
        <w:rPr>
          <w:u w:val="single"/>
        </w:rPr>
        <w:fldChar w:fldCharType="separate"/>
      </w:r>
      <w:r w:rsidR="00D309E7" w:rsidRPr="00D309E7">
        <w:rPr>
          <w:u w:val="single"/>
        </w:rPr>
        <w:t xml:space="preserve">Appendix </w:t>
      </w:r>
      <w:r w:rsidR="00D309E7" w:rsidRPr="00D309E7">
        <w:rPr>
          <w:noProof/>
          <w:u w:val="single"/>
        </w:rPr>
        <w:t>5</w:t>
      </w:r>
      <w:r w:rsidR="00D309E7" w:rsidRPr="00D309E7">
        <w:rPr>
          <w:u w:val="single"/>
        </w:rPr>
        <w:fldChar w:fldCharType="end"/>
      </w:r>
      <w:r w:rsidR="000664DC" w:rsidRPr="00D309E7">
        <w:t>)</w:t>
      </w:r>
      <w:r w:rsidRPr="00D309E7">
        <w:t>, and</w:t>
      </w:r>
      <w:r w:rsidRPr="007C476B">
        <w:t xml:space="preserve"> it is observed that there are two of them highly correlated </w:t>
      </w:r>
      <w:r w:rsidR="00403A5B" w:rsidRPr="007C476B">
        <w:t>"</w:t>
      </w:r>
      <w:proofErr w:type="spellStart"/>
      <w:r w:rsidRPr="007C476B">
        <w:t>ratings_count</w:t>
      </w:r>
      <w:proofErr w:type="spellEnd"/>
      <w:r w:rsidR="00403A5B" w:rsidRPr="007C476B">
        <w:t>"</w:t>
      </w:r>
      <w:r w:rsidRPr="007C476B">
        <w:t xml:space="preserve"> and </w:t>
      </w:r>
      <w:r w:rsidR="00403A5B" w:rsidRPr="007C476B">
        <w:t>"</w:t>
      </w:r>
      <w:proofErr w:type="spellStart"/>
      <w:r w:rsidRPr="007C476B">
        <w:t>text_reviews_count</w:t>
      </w:r>
      <w:proofErr w:type="spellEnd"/>
      <w:r w:rsidR="00403A5B" w:rsidRPr="007C476B">
        <w:t>"</w:t>
      </w:r>
      <w:r w:rsidRPr="007C476B">
        <w:t>. Even though in some methods it does not necessarily affect that the predictors are correlated, in others it can be very problematic, therefore it is decided to eliminate one of the variables</w:t>
      </w:r>
      <w:ins w:id="29" w:author="Author">
        <w:r w:rsidR="00D6048F">
          <w:t xml:space="preserve">. </w:t>
        </w:r>
      </w:ins>
      <w:del w:id="30" w:author="Author">
        <w:r w:rsidRPr="007C476B" w:rsidDel="00D6048F">
          <w:delText xml:space="preserve"> </w:delText>
        </w:r>
      </w:del>
      <w:ins w:id="31" w:author="Author">
        <w:r w:rsidR="00D6048F">
          <w:t xml:space="preserve">The </w:t>
        </w:r>
      </w:ins>
      <w:del w:id="32" w:author="Author">
        <w:r w:rsidRPr="007C476B" w:rsidDel="00D6048F">
          <w:delText>(</w:delText>
        </w:r>
      </w:del>
      <w:r w:rsidR="00403A5B" w:rsidRPr="007C476B">
        <w:t>"</w:t>
      </w:r>
      <w:proofErr w:type="spellStart"/>
      <w:r w:rsidRPr="007C476B">
        <w:t>text_reviews_count</w:t>
      </w:r>
      <w:proofErr w:type="spellEnd"/>
      <w:r w:rsidR="00403A5B" w:rsidRPr="007C476B">
        <w:t>"</w:t>
      </w:r>
      <w:r w:rsidRPr="007C476B">
        <w:t xml:space="preserve"> is kept since it shows lower extreme values</w:t>
      </w:r>
      <w:del w:id="33" w:author="Author">
        <w:r w:rsidRPr="007C476B" w:rsidDel="00D6048F">
          <w:delText>)</w:delText>
        </w:r>
      </w:del>
      <w:r w:rsidRPr="007C476B">
        <w:t xml:space="preserve">, discarding what seems to be redundant information. In this correlation analysis, it can also be observed that there is no relationship, at least linear, between the variable to be predicted and the numerical predictors, and this is a first sign that it will be difficult to obtain an adequate model to predict the </w:t>
      </w:r>
      <w:r w:rsidR="008F375D" w:rsidRPr="007C476B">
        <w:t>"</w:t>
      </w:r>
      <w:proofErr w:type="spellStart"/>
      <w:r w:rsidRPr="007C476B">
        <w:t>average_rating</w:t>
      </w:r>
      <w:proofErr w:type="spellEnd"/>
      <w:r w:rsidR="008F375D" w:rsidRPr="007C476B">
        <w:t>"</w:t>
      </w:r>
      <w:r w:rsidRPr="007C476B">
        <w:t xml:space="preserve">. No other variable </w:t>
      </w:r>
      <w:r w:rsidR="000664DC" w:rsidRPr="007C476B">
        <w:t>preselection</w:t>
      </w:r>
      <w:r w:rsidRPr="007C476B">
        <w:t xml:space="preserve"> </w:t>
      </w:r>
      <w:r w:rsidR="000664DC" w:rsidRPr="007C476B">
        <w:t>is</w:t>
      </w:r>
      <w:r w:rsidRPr="007C476B">
        <w:t xml:space="preserve"> applied, given the small number of </w:t>
      </w:r>
      <w:r w:rsidR="000664DC" w:rsidRPr="007C476B">
        <w:t>them</w:t>
      </w:r>
      <w:r w:rsidRPr="007C476B">
        <w:t xml:space="preserve"> available for </w:t>
      </w:r>
      <w:r w:rsidR="000664DC" w:rsidRPr="007C476B">
        <w:t>this</w:t>
      </w:r>
      <w:r w:rsidRPr="007C476B">
        <w:t xml:space="preserve"> model</w:t>
      </w:r>
      <w:r w:rsidR="00F404D6" w:rsidRPr="007C476B">
        <w:t>. Instead, after performing some model runs, at least two new variables were created: the number of books written by the authors ("</w:t>
      </w:r>
      <w:proofErr w:type="spellStart"/>
      <w:r w:rsidR="00F404D6" w:rsidRPr="007C476B">
        <w:t>author_number_books</w:t>
      </w:r>
      <w:proofErr w:type="spellEnd"/>
      <w:r w:rsidR="00F404D6" w:rsidRPr="007C476B">
        <w:t>") and the average of the "</w:t>
      </w:r>
      <w:proofErr w:type="spellStart"/>
      <w:r w:rsidR="00F404D6" w:rsidRPr="007C476B">
        <w:t>average_rating</w:t>
      </w:r>
      <w:proofErr w:type="spellEnd"/>
      <w:r w:rsidR="00F404D6" w:rsidRPr="007C476B">
        <w:t>" for the author ("</w:t>
      </w:r>
      <w:proofErr w:type="spellStart"/>
      <w:r w:rsidR="00F404D6" w:rsidRPr="007C476B">
        <w:t>author_books_avg_rating</w:t>
      </w:r>
      <w:proofErr w:type="spellEnd"/>
      <w:r w:rsidR="00F404D6" w:rsidRPr="007C476B">
        <w:t>"), both cases using the information available in the database</w:t>
      </w:r>
      <w:r w:rsidR="00F404D6" w:rsidRPr="007C476B">
        <w:rPr>
          <w:rStyle w:val="FootnoteReference"/>
        </w:rPr>
        <w:footnoteReference w:id="5"/>
      </w:r>
      <w:r w:rsidR="00F404D6" w:rsidRPr="007C476B">
        <w:t>.</w:t>
      </w:r>
    </w:p>
    <w:p w14:paraId="7217A690" w14:textId="77777777" w:rsidR="002B0AE8" w:rsidRPr="007C476B" w:rsidRDefault="002B0AE8" w:rsidP="001C0252">
      <w:pPr>
        <w:tabs>
          <w:tab w:val="left" w:pos="450"/>
        </w:tabs>
        <w:spacing w:line="240" w:lineRule="auto"/>
        <w:ind w:firstLine="0"/>
      </w:pPr>
    </w:p>
    <w:p w14:paraId="1556B47A" w14:textId="2410BA3D" w:rsidR="576062CF" w:rsidRPr="007C476B" w:rsidRDefault="00D2231C" w:rsidP="001C0252">
      <w:pPr>
        <w:pStyle w:val="Heading2"/>
        <w:numPr>
          <w:ilvl w:val="0"/>
          <w:numId w:val="1"/>
        </w:numPr>
        <w:tabs>
          <w:tab w:val="left" w:pos="450"/>
        </w:tabs>
        <w:spacing w:line="240" w:lineRule="auto"/>
        <w:ind w:left="0" w:firstLine="0"/>
      </w:pPr>
      <w:r w:rsidRPr="007C476B">
        <w:t>Methodology</w:t>
      </w:r>
      <w:r w:rsidR="576062CF" w:rsidRPr="007C476B">
        <w:t xml:space="preserve"> </w:t>
      </w:r>
    </w:p>
    <w:p w14:paraId="4CC50461" w14:textId="77777777" w:rsidR="00BE48AD" w:rsidRPr="007C476B" w:rsidRDefault="00BE48AD" w:rsidP="001C0252">
      <w:pPr>
        <w:tabs>
          <w:tab w:val="left" w:pos="450"/>
        </w:tabs>
        <w:spacing w:line="240" w:lineRule="auto"/>
        <w:ind w:firstLine="0"/>
      </w:pPr>
    </w:p>
    <w:p w14:paraId="30B5AAED" w14:textId="220FD6B4" w:rsidR="00C31184" w:rsidRPr="007C476B" w:rsidRDefault="00C31184" w:rsidP="001C0252">
      <w:pPr>
        <w:tabs>
          <w:tab w:val="left" w:pos="450"/>
        </w:tabs>
        <w:spacing w:line="240" w:lineRule="auto"/>
        <w:ind w:firstLine="0"/>
        <w:jc w:val="both"/>
      </w:pPr>
      <w:r w:rsidRPr="007C476B">
        <w:t>For model calibration, the samples are initially separated into training and test samples, in a ratio of 80%/20% respectively.</w:t>
      </w:r>
      <w:r w:rsidR="00673918" w:rsidRPr="007C476B">
        <w:t xml:space="preserve"> As mentioned above, the objective is to perform two exercises, one for the prediction of the </w:t>
      </w:r>
      <w:r w:rsidR="00403A5B" w:rsidRPr="007C476B">
        <w:t>"</w:t>
      </w:r>
      <w:proofErr w:type="spellStart"/>
      <w:r w:rsidR="00673918" w:rsidRPr="007C476B">
        <w:t>average_rating</w:t>
      </w:r>
      <w:proofErr w:type="spellEnd"/>
      <w:r w:rsidR="00403A5B" w:rsidRPr="007C476B">
        <w:t>"</w:t>
      </w:r>
      <w:r w:rsidR="00673918" w:rsidRPr="007C476B">
        <w:t xml:space="preserve"> in its numerical form and the other for the variable categorized.</w:t>
      </w:r>
    </w:p>
    <w:p w14:paraId="5D3C25C8" w14:textId="77777777" w:rsidR="00C31184" w:rsidRPr="007C476B" w:rsidRDefault="00C31184" w:rsidP="001C0252">
      <w:pPr>
        <w:tabs>
          <w:tab w:val="left" w:pos="450"/>
        </w:tabs>
        <w:spacing w:line="240" w:lineRule="auto"/>
        <w:ind w:firstLine="0"/>
        <w:jc w:val="both"/>
      </w:pPr>
    </w:p>
    <w:p w14:paraId="43935077" w14:textId="4CCD28D1" w:rsidR="008326BF" w:rsidRPr="007C476B" w:rsidRDefault="00673918" w:rsidP="001C0252">
      <w:pPr>
        <w:tabs>
          <w:tab w:val="left" w:pos="450"/>
        </w:tabs>
        <w:spacing w:line="240" w:lineRule="auto"/>
        <w:ind w:firstLine="0"/>
        <w:jc w:val="both"/>
      </w:pPr>
      <w:r w:rsidRPr="007C476B">
        <w:t xml:space="preserve">In the case of both regression and classification methods, the aim is to create an initial baseline scenario to compare the performance of the methods and thus choose the one that shows the best results </w:t>
      </w:r>
      <w:proofErr w:type="gramStart"/>
      <w:r w:rsidRPr="007C476B">
        <w:t>in order to</w:t>
      </w:r>
      <w:proofErr w:type="gramEnd"/>
      <w:r w:rsidRPr="007C476B">
        <w:t xml:space="preserve"> subsequently adjust the hyperparameters and try to improve the final model. This comparison is made from a cross validation</w:t>
      </w:r>
      <w:r w:rsidR="000067B6" w:rsidRPr="007C476B">
        <w:rPr>
          <w:rStyle w:val="FootnoteReference"/>
        </w:rPr>
        <w:footnoteReference w:id="6"/>
      </w:r>
      <w:r w:rsidR="000067B6" w:rsidRPr="007C476B">
        <w:t xml:space="preserve"> </w:t>
      </w:r>
      <w:r w:rsidRPr="007C476B">
        <w:t xml:space="preserve"> with the </w:t>
      </w:r>
      <w:proofErr w:type="spellStart"/>
      <w:r w:rsidRPr="007C476B">
        <w:rPr>
          <w:i/>
          <w:iCs/>
        </w:rPr>
        <w:t>cross_val_score</w:t>
      </w:r>
      <w:proofErr w:type="spellEnd"/>
      <w:r w:rsidRPr="007C476B">
        <w:t xml:space="preserve"> method implemented in the </w:t>
      </w:r>
      <w:proofErr w:type="spellStart"/>
      <w:r w:rsidRPr="007C476B">
        <w:rPr>
          <w:i/>
          <w:iCs/>
        </w:rPr>
        <w:t>sklearn</w:t>
      </w:r>
      <w:proofErr w:type="spellEnd"/>
      <w:r w:rsidRPr="007C476B">
        <w:t xml:space="preserve"> library, using 5 splits and shuffle the data before splitting into batches (for the cross validation in </w:t>
      </w:r>
      <w:r w:rsidR="000067B6" w:rsidRPr="007C476B">
        <w:t xml:space="preserve">the </w:t>
      </w:r>
      <w:r w:rsidRPr="007C476B">
        <w:t>classification</w:t>
      </w:r>
      <w:r w:rsidR="000067B6" w:rsidRPr="007C476B">
        <w:t xml:space="preserve"> case</w:t>
      </w:r>
      <w:r w:rsidRPr="007C476B">
        <w:t xml:space="preserve">, the </w:t>
      </w:r>
      <w:proofErr w:type="spellStart"/>
      <w:r w:rsidRPr="007C476B">
        <w:rPr>
          <w:i/>
          <w:iCs/>
        </w:rPr>
        <w:t>RepeatedStratifiedKFold</w:t>
      </w:r>
      <w:proofErr w:type="spellEnd"/>
      <w:r w:rsidRPr="007C476B">
        <w:t xml:space="preserve"> method is used, which in addition to splits, allows repeating the process, in this case 5 repetitions were used with 5 splits each). </w:t>
      </w:r>
      <w:r w:rsidR="000067B6" w:rsidRPr="007C476B">
        <w:t>I</w:t>
      </w:r>
      <w:r w:rsidRPr="007C476B">
        <w:t>n regression, the coefficient of determination of the prediction is used to compare between methods, and in the classification</w:t>
      </w:r>
      <w:r w:rsidR="000067B6" w:rsidRPr="007C476B">
        <w:t xml:space="preserve"> case</w:t>
      </w:r>
      <w:r w:rsidRPr="007C476B">
        <w:t>, the area under the ROC curve.</w:t>
      </w:r>
    </w:p>
    <w:p w14:paraId="799CD83F" w14:textId="77777777" w:rsidR="00EF3BD5" w:rsidRPr="007C476B" w:rsidRDefault="00EF3BD5" w:rsidP="001C0252">
      <w:pPr>
        <w:tabs>
          <w:tab w:val="left" w:pos="450"/>
        </w:tabs>
        <w:spacing w:line="240" w:lineRule="auto"/>
        <w:ind w:firstLine="0"/>
        <w:jc w:val="both"/>
      </w:pPr>
    </w:p>
    <w:p w14:paraId="6D57DCD6" w14:textId="19EDD6EB" w:rsidR="00D629C0" w:rsidRPr="007C476B" w:rsidRDefault="00BC5DC3" w:rsidP="001C0252">
      <w:pPr>
        <w:tabs>
          <w:tab w:val="left" w:pos="450"/>
        </w:tabs>
        <w:spacing w:line="240" w:lineRule="auto"/>
        <w:ind w:firstLine="0"/>
        <w:jc w:val="both"/>
      </w:pPr>
      <w:r w:rsidRPr="007C476B">
        <w:t>Thus, in order to predict the "</w:t>
      </w:r>
      <w:proofErr w:type="spellStart"/>
      <w:r w:rsidRPr="007C476B">
        <w:t>average_rating</w:t>
      </w:r>
      <w:proofErr w:type="spellEnd"/>
      <w:r w:rsidRPr="007C476B">
        <w:t>" (continuous variable), the following linear regression algorithms were initially tested: Ordinary least squares Linear Regression (</w:t>
      </w:r>
      <w:proofErr w:type="spellStart"/>
      <w:r w:rsidRPr="007C476B">
        <w:t>LinR</w:t>
      </w:r>
      <w:proofErr w:type="spellEnd"/>
      <w:r w:rsidRPr="007C476B">
        <w:t>),</w:t>
      </w:r>
      <w:r w:rsidR="00416644" w:rsidRPr="007C476B">
        <w:t xml:space="preserve"> k-nearest neighbors regressor (KNN),</w:t>
      </w:r>
      <w:r w:rsidRPr="007C476B">
        <w:t xml:space="preserve"> Linear least squares with l2 regularization (RGE) y Linear Model trained with L1 prior as </w:t>
      </w:r>
      <w:proofErr w:type="spellStart"/>
      <w:r w:rsidRPr="007C476B">
        <w:t>regularizer</w:t>
      </w:r>
      <w:proofErr w:type="spellEnd"/>
      <w:r w:rsidRPr="007C476B">
        <w:t xml:space="preserve"> (aka the Lasso-- LSO), with </w:t>
      </w:r>
      <w:r w:rsidRPr="007C476B">
        <w:lastRenderedPageBreak/>
        <w:t>different Alpha values in both cases, the Linear Support Vector Regression (LSVR)</w:t>
      </w:r>
      <w:r w:rsidR="00D629C0" w:rsidRPr="007C476B">
        <w:t>,</w:t>
      </w:r>
      <w:r w:rsidRPr="007C476B">
        <w:t xml:space="preserve"> random forest regressor (</w:t>
      </w:r>
      <w:proofErr w:type="spellStart"/>
      <w:r w:rsidRPr="007C476B">
        <w:t>RFReg</w:t>
      </w:r>
      <w:proofErr w:type="spellEnd"/>
      <w:r w:rsidRPr="007C476B">
        <w:t xml:space="preserve">) and even transformed data </w:t>
      </w:r>
      <w:r w:rsidR="00D629C0" w:rsidRPr="007C476B">
        <w:t xml:space="preserve">with </w:t>
      </w:r>
      <w:r w:rsidRPr="007C476B">
        <w:t xml:space="preserve">a </w:t>
      </w:r>
      <w:proofErr w:type="spellStart"/>
      <w:r w:rsidRPr="007C476B">
        <w:rPr>
          <w:i/>
          <w:iCs/>
        </w:rPr>
        <w:t>PolynomialFeatures</w:t>
      </w:r>
      <w:proofErr w:type="spellEnd"/>
      <w:r w:rsidRPr="007C476B">
        <w:t xml:space="preserve"> method was</w:t>
      </w:r>
      <w:r w:rsidR="00D629C0" w:rsidRPr="007C476B">
        <w:t xml:space="preserve"> used for</w:t>
      </w:r>
      <w:r w:rsidRPr="007C476B">
        <w:t xml:space="preserve"> apply</w:t>
      </w:r>
      <w:r w:rsidR="00D629C0" w:rsidRPr="007C476B">
        <w:t xml:space="preserve">ing </w:t>
      </w:r>
      <w:r w:rsidRPr="007C476B">
        <w:t xml:space="preserve">a </w:t>
      </w:r>
      <w:proofErr w:type="spellStart"/>
      <w:r w:rsidR="00D629C0" w:rsidRPr="007C476B">
        <w:t>LinR</w:t>
      </w:r>
      <w:proofErr w:type="spellEnd"/>
      <w:r w:rsidR="00D629C0" w:rsidRPr="007C476B">
        <w:t xml:space="preserve"> </w:t>
      </w:r>
      <w:r w:rsidRPr="007C476B">
        <w:t>on these new variables (</w:t>
      </w:r>
      <w:proofErr w:type="spellStart"/>
      <w:r w:rsidRPr="007C476B">
        <w:t>polyLR</w:t>
      </w:r>
      <w:proofErr w:type="spellEnd"/>
      <w:r w:rsidRPr="007C476B">
        <w:t>). The documentation on these methods is extensive so no details will be provided</w:t>
      </w:r>
      <w:r w:rsidR="00D629C0" w:rsidRPr="007C476B">
        <w:t xml:space="preserve"> in this report</w:t>
      </w:r>
      <w:r w:rsidR="00416644" w:rsidRPr="007C476B">
        <w:t xml:space="preserve">, all methods can be consulted in the </w:t>
      </w:r>
      <w:proofErr w:type="spellStart"/>
      <w:r w:rsidR="00416644" w:rsidRPr="007C476B">
        <w:rPr>
          <w:i/>
          <w:iCs/>
        </w:rPr>
        <w:t>sklearn</w:t>
      </w:r>
      <w:proofErr w:type="spellEnd"/>
      <w:r w:rsidR="00416644" w:rsidRPr="007C476B">
        <w:t xml:space="preserve"> documentation</w:t>
      </w:r>
      <w:r w:rsidRPr="007C476B">
        <w:t xml:space="preserve">. The results of the summarized runs are presented </w:t>
      </w:r>
      <w:r w:rsidR="00416644" w:rsidRPr="007C476B">
        <w:t xml:space="preserve">in </w:t>
      </w:r>
      <w:r w:rsidR="005D4026" w:rsidRPr="005D4026">
        <w:rPr>
          <w:u w:val="single"/>
        </w:rPr>
        <w:fldChar w:fldCharType="begin"/>
      </w:r>
      <w:r w:rsidR="005D4026" w:rsidRPr="005D4026">
        <w:rPr>
          <w:u w:val="single"/>
        </w:rPr>
        <w:instrText xml:space="preserve"> REF _Ref159175007 \h </w:instrText>
      </w:r>
      <w:r w:rsidR="005D4026" w:rsidRPr="005D4026">
        <w:rPr>
          <w:u w:val="single"/>
        </w:rPr>
      </w:r>
      <w:r w:rsidR="005D4026" w:rsidRPr="005D4026">
        <w:rPr>
          <w:u w:val="single"/>
        </w:rPr>
        <w:fldChar w:fldCharType="separate"/>
      </w:r>
      <w:r w:rsidR="005D4026" w:rsidRPr="005D4026">
        <w:rPr>
          <w:u w:val="single"/>
        </w:rPr>
        <w:t>Appendix 6</w:t>
      </w:r>
      <w:r w:rsidR="005D4026" w:rsidRPr="005D4026">
        <w:rPr>
          <w:u w:val="single"/>
        </w:rPr>
        <w:fldChar w:fldCharType="end"/>
      </w:r>
      <w:r w:rsidRPr="007C476B">
        <w:t xml:space="preserve">, where it is observed that although the </w:t>
      </w:r>
      <w:proofErr w:type="spellStart"/>
      <w:r w:rsidRPr="007C476B">
        <w:rPr>
          <w:i/>
          <w:iCs/>
        </w:rPr>
        <w:t>RFReg</w:t>
      </w:r>
      <w:proofErr w:type="spellEnd"/>
      <w:r w:rsidRPr="007C476B">
        <w:t xml:space="preserve"> shows better results these do not even reach 10%</w:t>
      </w:r>
      <w:r w:rsidR="00D629C0" w:rsidRPr="007C476B">
        <w:t>. T</w:t>
      </w:r>
      <w:r w:rsidRPr="007C476B">
        <w:t xml:space="preserve">he regression models </w:t>
      </w:r>
      <w:r w:rsidR="00D629C0" w:rsidRPr="007C476B">
        <w:t>show</w:t>
      </w:r>
      <w:r w:rsidRPr="007C476B">
        <w:t xml:space="preserve"> practically no predictive </w:t>
      </w:r>
      <w:r w:rsidR="00EF3BD5" w:rsidRPr="007C476B">
        <w:t>capacity</w:t>
      </w:r>
      <w:r w:rsidRPr="007C476B">
        <w:t xml:space="preserve"> when using the available variables</w:t>
      </w:r>
      <w:r w:rsidR="001C248F" w:rsidRPr="007C476B">
        <w:t xml:space="preserve"> confirming what was observed during the Exploratory and Data Analysis</w:t>
      </w:r>
      <w:r w:rsidRPr="007C476B">
        <w:t>.</w:t>
      </w:r>
    </w:p>
    <w:p w14:paraId="1FD4C5A3" w14:textId="77777777" w:rsidR="00F404D6" w:rsidRPr="007C476B" w:rsidRDefault="00F404D6" w:rsidP="001C0252">
      <w:pPr>
        <w:tabs>
          <w:tab w:val="left" w:pos="450"/>
        </w:tabs>
        <w:spacing w:line="240" w:lineRule="auto"/>
        <w:ind w:firstLine="0"/>
        <w:jc w:val="both"/>
      </w:pPr>
    </w:p>
    <w:p w14:paraId="3DBA17A5" w14:textId="6FBAF38B" w:rsidR="001378AE" w:rsidRPr="007C476B" w:rsidRDefault="005176BF" w:rsidP="001C0252">
      <w:pPr>
        <w:tabs>
          <w:tab w:val="left" w:pos="450"/>
        </w:tabs>
        <w:spacing w:line="240" w:lineRule="auto"/>
        <w:ind w:firstLine="0"/>
        <w:jc w:val="both"/>
      </w:pPr>
      <w:r w:rsidRPr="007C476B">
        <w:t>Given the above, we proceeded with the exercise of trying to predict the "</w:t>
      </w:r>
      <w:proofErr w:type="spellStart"/>
      <w:r w:rsidRPr="007C476B">
        <w:t>average_rating</w:t>
      </w:r>
      <w:proofErr w:type="spellEnd"/>
      <w:r w:rsidRPr="007C476B">
        <w:t xml:space="preserve">" but dichotomized, where 4 was chosen as the </w:t>
      </w:r>
      <w:r w:rsidR="00416644" w:rsidRPr="007C476B">
        <w:t xml:space="preserve">threshold </w:t>
      </w:r>
      <w:r w:rsidRPr="007C476B">
        <w:t>point</w:t>
      </w:r>
      <w:r w:rsidR="00416644" w:rsidRPr="007C476B">
        <w:t xml:space="preserve"> </w:t>
      </w:r>
      <w:r w:rsidR="0078251F" w:rsidRPr="007C476B">
        <w:t>since it practically corresponds to the median of the distribution (</w:t>
      </w:r>
      <w:proofErr w:type="spellStart"/>
      <w:r w:rsidR="0078251F" w:rsidRPr="007C476B">
        <w:t>HigRat</w:t>
      </w:r>
      <w:proofErr w:type="spellEnd"/>
      <w:r w:rsidR="0078251F" w:rsidRPr="007C476B">
        <w:t xml:space="preserve"> = 42.5%, </w:t>
      </w:r>
      <w:proofErr w:type="spellStart"/>
      <w:r w:rsidR="0078251F" w:rsidRPr="007C476B">
        <w:t>LMRat</w:t>
      </w:r>
      <w:proofErr w:type="spellEnd"/>
      <w:r w:rsidR="0078251F" w:rsidRPr="007C476B">
        <w:t xml:space="preserve"> = 57.4%). S</w:t>
      </w:r>
      <w:r w:rsidRPr="007C476B">
        <w:t>o that</w:t>
      </w:r>
      <w:r w:rsidR="0078251F" w:rsidRPr="007C476B">
        <w:t>,</w:t>
      </w:r>
      <w:r w:rsidRPr="007C476B">
        <w:t xml:space="preserve"> those books with a score higher than this value were classified as high rating and the rest as low rating. The new objective will be to establish whether, based on the available characteristics, it is possible to estimate whether a book will be ranked with a high score or not. For this exercise, the following methods were applied: Logistic Regression (LR with solver="</w:t>
      </w:r>
      <w:proofErr w:type="spellStart"/>
      <w:r w:rsidRPr="007C476B">
        <w:t>lbfgs</w:t>
      </w:r>
      <w:proofErr w:type="spellEnd"/>
      <w:r w:rsidRPr="007C476B">
        <w:t>"), Linear Discriminant Analysis (</w:t>
      </w:r>
      <w:r w:rsidR="00D445E8" w:rsidRPr="007C476B">
        <w:t>LDA</w:t>
      </w:r>
      <w:r w:rsidRPr="007C476B">
        <w:t xml:space="preserve">), </w:t>
      </w:r>
      <w:r w:rsidR="003F3D35" w:rsidRPr="007C476B">
        <w:t xml:space="preserve">the k-nearest neighbors vote (KNN), Random Forest Classifier (RF), Decision Tree Classifier </w:t>
      </w:r>
      <w:r w:rsidR="00D445E8" w:rsidRPr="007C476B">
        <w:t>(CART</w:t>
      </w:r>
      <w:r w:rsidR="003F3D35" w:rsidRPr="007C476B">
        <w:t xml:space="preserve">), Gaussian Naive Bayes </w:t>
      </w:r>
      <w:r w:rsidR="00D445E8" w:rsidRPr="007C476B">
        <w:t>(NB</w:t>
      </w:r>
      <w:r w:rsidR="003F3D35" w:rsidRPr="007C476B">
        <w:t>), and C-Support Vector Classification (</w:t>
      </w:r>
      <w:r w:rsidR="00D445E8" w:rsidRPr="007C476B">
        <w:t>SVM</w:t>
      </w:r>
      <w:r w:rsidR="003F3D35" w:rsidRPr="007C476B">
        <w:t>).</w:t>
      </w:r>
      <w:r w:rsidR="0049334F" w:rsidRPr="007C476B">
        <w:t xml:space="preserve"> The RF and SVM methos show the better results (</w:t>
      </w:r>
      <w:r w:rsidR="005D4026" w:rsidRPr="005D4026">
        <w:rPr>
          <w:u w:val="single"/>
        </w:rPr>
        <w:fldChar w:fldCharType="begin"/>
      </w:r>
      <w:r w:rsidR="005D4026" w:rsidRPr="005D4026">
        <w:rPr>
          <w:u w:val="single"/>
        </w:rPr>
        <w:instrText xml:space="preserve"> REF _Ref159175007 \h </w:instrText>
      </w:r>
      <w:r w:rsidR="005D4026" w:rsidRPr="005D4026">
        <w:rPr>
          <w:u w:val="single"/>
        </w:rPr>
      </w:r>
      <w:r w:rsidR="005D4026" w:rsidRPr="005D4026">
        <w:rPr>
          <w:u w:val="single"/>
        </w:rPr>
        <w:fldChar w:fldCharType="separate"/>
      </w:r>
      <w:r w:rsidR="005D4026" w:rsidRPr="005D4026">
        <w:rPr>
          <w:u w:val="single"/>
        </w:rPr>
        <w:t>Appendix 6</w:t>
      </w:r>
      <w:r w:rsidR="005D4026" w:rsidRPr="005D4026">
        <w:rPr>
          <w:u w:val="single"/>
        </w:rPr>
        <w:fldChar w:fldCharType="end"/>
      </w:r>
      <w:r w:rsidR="0049334F" w:rsidRPr="007C476B">
        <w:t>)</w:t>
      </w:r>
      <w:r w:rsidR="00935DEF" w:rsidRPr="007C476B">
        <w:t>, therefore, these are selected to perform the hyperparameter adjustment and see if it is possible to achieve better results</w:t>
      </w:r>
      <w:r w:rsidR="0049334F" w:rsidRPr="007C476B">
        <w:t>.</w:t>
      </w:r>
    </w:p>
    <w:p w14:paraId="41A60F78" w14:textId="77777777" w:rsidR="00846097" w:rsidRPr="007C476B" w:rsidRDefault="00846097" w:rsidP="001C0252">
      <w:pPr>
        <w:tabs>
          <w:tab w:val="left" w:pos="450"/>
        </w:tabs>
        <w:spacing w:line="240" w:lineRule="auto"/>
        <w:ind w:firstLine="0"/>
      </w:pPr>
    </w:p>
    <w:p w14:paraId="6C21CA57" w14:textId="4BB4FF06" w:rsidR="00D2231C" w:rsidRPr="007C476B" w:rsidRDefault="00D2231C" w:rsidP="001C0252">
      <w:pPr>
        <w:pStyle w:val="Heading2"/>
        <w:numPr>
          <w:ilvl w:val="0"/>
          <w:numId w:val="1"/>
        </w:numPr>
        <w:tabs>
          <w:tab w:val="left" w:pos="450"/>
        </w:tabs>
        <w:spacing w:line="240" w:lineRule="auto"/>
        <w:ind w:left="0" w:firstLine="0"/>
      </w:pPr>
      <w:r w:rsidRPr="007C476B">
        <w:t>Results</w:t>
      </w:r>
    </w:p>
    <w:p w14:paraId="2278987F" w14:textId="46B16E55" w:rsidR="576062CF" w:rsidRPr="007C476B" w:rsidRDefault="576062CF" w:rsidP="001C0252">
      <w:pPr>
        <w:tabs>
          <w:tab w:val="left" w:pos="450"/>
        </w:tabs>
        <w:spacing w:line="240" w:lineRule="auto"/>
        <w:ind w:firstLine="0"/>
      </w:pPr>
    </w:p>
    <w:p w14:paraId="0ED696BE" w14:textId="388F6F73" w:rsidR="00EE06EA" w:rsidRDefault="00E47A31" w:rsidP="001C0252">
      <w:pPr>
        <w:tabs>
          <w:tab w:val="left" w:pos="450"/>
        </w:tabs>
        <w:spacing w:line="240" w:lineRule="auto"/>
        <w:ind w:firstLine="0"/>
        <w:jc w:val="both"/>
      </w:pPr>
      <w:ins w:id="34" w:author="Author">
        <w:r w:rsidRPr="00E47A31">
          <w:rPr>
            <w:rPrChange w:id="35" w:author="Author">
              <w:rPr>
                <w:rFonts w:ascii="Segoe UI" w:hAnsi="Segoe UI" w:cs="Segoe UI"/>
                <w:color w:val="0D0D0D"/>
                <w:shd w:val="clear" w:color="auto" w:fill="FFFFFF"/>
              </w:rPr>
            </w:rPrChange>
          </w:rPr>
          <w:t>Given the set of hyperparameters to be estimated, both methods yield very similar results. It's crucial to emphasize that the estimation was done for the probability of belonging to each category rather than directly predicting the category itself. Both of these methods offer such options, enabling the selection of a cut-off point based on the chosen indicator by the analyst</w:t>
        </w:r>
        <w:r>
          <w:rPr>
            <w:rFonts w:ascii="Segoe UI" w:hAnsi="Segoe UI" w:cs="Segoe UI"/>
            <w:color w:val="0D0D0D"/>
            <w:shd w:val="clear" w:color="auto" w:fill="FFFFFF"/>
          </w:rPr>
          <w:t>.</w:t>
        </w:r>
      </w:ins>
      <w:del w:id="36" w:author="Author">
        <w:r w:rsidR="005D1E7D" w:rsidRPr="007C476B" w:rsidDel="00E47A31">
          <w:delText>Given the set of hyperparameters to be estimated, both methods give very similar results. It is important to note that the probability of belonging to each category was estimated and not directly the predicted category, both options provided by these methods, which gives the possibility of choosing the cut-off point based on the indicator that the analyst chooses</w:delText>
        </w:r>
      </w:del>
      <w:r w:rsidR="005D1E7D" w:rsidRPr="007C476B">
        <w:t xml:space="preserve">. The </w:t>
      </w:r>
      <w:proofErr w:type="spellStart"/>
      <w:r w:rsidR="005D1E7D" w:rsidRPr="007C476B">
        <w:rPr>
          <w:i/>
          <w:iCs/>
        </w:rPr>
        <w:t>fbeta_score</w:t>
      </w:r>
      <w:proofErr w:type="spellEnd"/>
      <w:r w:rsidR="005D1E7D" w:rsidRPr="007C476B">
        <w:t xml:space="preserve"> method from </w:t>
      </w:r>
      <w:proofErr w:type="spellStart"/>
      <w:r w:rsidR="005D1E7D" w:rsidRPr="007C476B">
        <w:rPr>
          <w:i/>
          <w:iCs/>
        </w:rPr>
        <w:t>sklearn.metrics</w:t>
      </w:r>
      <w:proofErr w:type="spellEnd"/>
      <w:r w:rsidR="005D1E7D" w:rsidRPr="007C476B">
        <w:rPr>
          <w:i/>
          <w:iCs/>
        </w:rPr>
        <w:t xml:space="preserve"> </w:t>
      </w:r>
      <w:r w:rsidR="005D1E7D" w:rsidRPr="007C476B">
        <w:t xml:space="preserve">was used for this purpose, however in the end the cut-off point that does not seem to sacrifice so much f1-score or precision per category is one closer to the original proportion between the categories and not necessarily the one suggested by the method, in any case, the definition of the cut-off point will depend on the objectives of the business case. The following table summarizes the methods with the best parameters found by </w:t>
      </w:r>
      <w:proofErr w:type="spellStart"/>
      <w:r w:rsidR="005D1E7D" w:rsidRPr="007C476B">
        <w:rPr>
          <w:i/>
          <w:iCs/>
        </w:rPr>
        <w:t>RandomizedSearchCV</w:t>
      </w:r>
      <w:proofErr w:type="spellEnd"/>
      <w:r w:rsidR="005D1E7D" w:rsidRPr="007C476B">
        <w:t>, given the grid of parameters provided, the results for the best estimator in the cross-validations, the cut-off point chosen to create the categories (from the estimated probabilities), and the area under the curve given the established cut-off point.</w:t>
      </w:r>
    </w:p>
    <w:p w14:paraId="4E932B25" w14:textId="77777777" w:rsidR="007A3AC6" w:rsidRPr="007C476B" w:rsidRDefault="007A3AC6" w:rsidP="001C0252">
      <w:pPr>
        <w:tabs>
          <w:tab w:val="left" w:pos="450"/>
        </w:tabs>
        <w:spacing w:line="240" w:lineRule="auto"/>
        <w:ind w:firstLine="0"/>
        <w:jc w:val="both"/>
      </w:pPr>
    </w:p>
    <w:p w14:paraId="6D68FAAD" w14:textId="6F65B109" w:rsidR="007A3AC6" w:rsidRDefault="00EE06EA" w:rsidP="007A3AC6">
      <w:pPr>
        <w:tabs>
          <w:tab w:val="left" w:pos="450"/>
        </w:tabs>
        <w:spacing w:line="240" w:lineRule="auto"/>
        <w:ind w:firstLine="0"/>
        <w:jc w:val="center"/>
        <w:rPr>
          <w:b/>
          <w:bCs/>
          <w:sz w:val="20"/>
          <w:szCs w:val="20"/>
        </w:rPr>
      </w:pPr>
      <w:r w:rsidRPr="007C476B">
        <w:rPr>
          <w:noProof/>
        </w:rPr>
        <w:drawing>
          <wp:inline distT="0" distB="0" distL="0" distR="0" wp14:anchorId="4A03EA24" wp14:editId="1804CFB2">
            <wp:extent cx="6286500" cy="1165225"/>
            <wp:effectExtent l="0" t="0" r="0" b="0"/>
            <wp:docPr id="39519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1165225"/>
                    </a:xfrm>
                    <a:prstGeom prst="rect">
                      <a:avLst/>
                    </a:prstGeom>
                    <a:noFill/>
                    <a:ln>
                      <a:noFill/>
                    </a:ln>
                  </pic:spPr>
                </pic:pic>
              </a:graphicData>
            </a:graphic>
          </wp:inline>
        </w:drawing>
      </w:r>
      <w:r w:rsidR="007A3AC6" w:rsidRPr="007A3AC6">
        <w:rPr>
          <w:b/>
          <w:bCs/>
          <w:sz w:val="20"/>
          <w:szCs w:val="20"/>
        </w:rPr>
        <w:t xml:space="preserve"> </w:t>
      </w:r>
    </w:p>
    <w:p w14:paraId="2907CD9A" w14:textId="77777777" w:rsidR="007A3AC6" w:rsidRDefault="007A3AC6" w:rsidP="007A3AC6">
      <w:pPr>
        <w:tabs>
          <w:tab w:val="left" w:pos="450"/>
        </w:tabs>
        <w:spacing w:line="240" w:lineRule="auto"/>
        <w:ind w:firstLine="0"/>
        <w:jc w:val="center"/>
      </w:pPr>
    </w:p>
    <w:p w14:paraId="67DDF3E8" w14:textId="35B49FF3" w:rsidR="005D1E7D" w:rsidRPr="007C476B" w:rsidRDefault="005D1E7D" w:rsidP="001C0252">
      <w:pPr>
        <w:tabs>
          <w:tab w:val="left" w:pos="450"/>
        </w:tabs>
        <w:spacing w:line="240" w:lineRule="auto"/>
        <w:ind w:firstLine="0"/>
        <w:jc w:val="both"/>
      </w:pPr>
      <w:r w:rsidRPr="007C476B">
        <w:t xml:space="preserve">In the </w:t>
      </w:r>
      <w:r w:rsidR="005B052B" w:rsidRPr="005B052B">
        <w:rPr>
          <w:highlight w:val="yellow"/>
          <w:u w:val="single"/>
        </w:rPr>
        <w:fldChar w:fldCharType="begin"/>
      </w:r>
      <w:r w:rsidR="005B052B" w:rsidRPr="005B052B">
        <w:rPr>
          <w:u w:val="single"/>
        </w:rPr>
        <w:instrText xml:space="preserve"> REF _Ref159175271 \h </w:instrText>
      </w:r>
      <w:r w:rsidR="005B052B" w:rsidRPr="005B052B">
        <w:rPr>
          <w:highlight w:val="yellow"/>
          <w:u w:val="single"/>
        </w:rPr>
        <w:instrText xml:space="preserve"> \* MERGEFORMAT </w:instrText>
      </w:r>
      <w:r w:rsidR="005B052B" w:rsidRPr="005B052B">
        <w:rPr>
          <w:highlight w:val="yellow"/>
          <w:u w:val="single"/>
        </w:rPr>
      </w:r>
      <w:r w:rsidR="005B052B" w:rsidRPr="005B052B">
        <w:rPr>
          <w:highlight w:val="yellow"/>
          <w:u w:val="single"/>
        </w:rPr>
        <w:fldChar w:fldCharType="separate"/>
      </w:r>
      <w:r w:rsidR="005B052B" w:rsidRPr="005B052B">
        <w:rPr>
          <w:u w:val="single"/>
        </w:rPr>
        <w:t xml:space="preserve">Appendix </w:t>
      </w:r>
      <w:r w:rsidR="005B052B" w:rsidRPr="005B052B">
        <w:rPr>
          <w:noProof/>
          <w:u w:val="single"/>
        </w:rPr>
        <w:t>7</w:t>
      </w:r>
      <w:r w:rsidR="005B052B" w:rsidRPr="005B052B">
        <w:rPr>
          <w:highlight w:val="yellow"/>
          <w:u w:val="single"/>
        </w:rPr>
        <w:fldChar w:fldCharType="end"/>
      </w:r>
      <w:r w:rsidR="005B052B">
        <w:t xml:space="preserve"> </w:t>
      </w:r>
      <w:r w:rsidRPr="007C476B">
        <w:t xml:space="preserve">the </w:t>
      </w:r>
      <w:r w:rsidR="00BE1F4B" w:rsidRPr="007C476B">
        <w:t>classification report is shown. The observed values, hovering around 0.6, indicate that there is much room for improvement in the model.</w:t>
      </w:r>
      <w:r w:rsidR="000623EA" w:rsidRPr="007C476B">
        <w:t xml:space="preserve"> Finally, the "</w:t>
      </w:r>
      <w:proofErr w:type="spellStart"/>
      <w:r w:rsidR="000623EA" w:rsidRPr="007C476B">
        <w:t>author_books_avg_rating</w:t>
      </w:r>
      <w:proofErr w:type="spellEnd"/>
      <w:r w:rsidR="000623EA" w:rsidRPr="007C476B">
        <w:t xml:space="preserve">" variable was added to the dataset and the RF model was run again. As explained before, this variable is based on the </w:t>
      </w:r>
      <w:r w:rsidR="005B04DC" w:rsidRPr="007C476B">
        <w:t xml:space="preserve">variable to be predicted </w:t>
      </w:r>
      <w:r w:rsidR="000623EA" w:rsidRPr="007C476B">
        <w:t>"</w:t>
      </w:r>
      <w:proofErr w:type="spellStart"/>
      <w:r w:rsidR="000623EA" w:rsidRPr="007C476B">
        <w:t>average_rating</w:t>
      </w:r>
      <w:proofErr w:type="spellEnd"/>
      <w:r w:rsidR="000623EA" w:rsidRPr="007C476B">
        <w:t>"</w:t>
      </w:r>
      <w:r w:rsidR="005B04DC" w:rsidRPr="007C476B">
        <w:t>,</w:t>
      </w:r>
      <w:r w:rsidR="000623EA" w:rsidRPr="007C476B">
        <w:t xml:space="preserve"> and as expected the results for </w:t>
      </w:r>
      <w:r w:rsidR="005B04DC" w:rsidRPr="007C476B">
        <w:t xml:space="preserve">precision, </w:t>
      </w:r>
      <w:proofErr w:type="gramStart"/>
      <w:r w:rsidR="005B04DC" w:rsidRPr="007C476B">
        <w:t>accuracy</w:t>
      </w:r>
      <w:proofErr w:type="gramEnd"/>
      <w:r w:rsidR="005B04DC" w:rsidRPr="007C476B">
        <w:t xml:space="preserve"> and f1-score,</w:t>
      </w:r>
      <w:r w:rsidR="000623EA" w:rsidRPr="007C476B">
        <w:t xml:space="preserve"> all increased to a value close to 0.9</w:t>
      </w:r>
      <w:r w:rsidR="005B052B">
        <w:t xml:space="preserve"> (</w:t>
      </w:r>
      <w:r w:rsidR="005B052B">
        <w:fldChar w:fldCharType="begin"/>
      </w:r>
      <w:r w:rsidR="005B052B">
        <w:instrText xml:space="preserve"> REF _Ref159175325 \h </w:instrText>
      </w:r>
      <w:r w:rsidR="005B052B">
        <w:fldChar w:fldCharType="separate"/>
      </w:r>
      <w:r w:rsidR="005B052B" w:rsidRPr="005B052B">
        <w:t xml:space="preserve">Appendix </w:t>
      </w:r>
      <w:r w:rsidR="005B052B">
        <w:rPr>
          <w:noProof/>
        </w:rPr>
        <w:t>8</w:t>
      </w:r>
      <w:r w:rsidR="005B052B">
        <w:fldChar w:fldCharType="end"/>
      </w:r>
      <w:r w:rsidR="005B052B">
        <w:t>)</w:t>
      </w:r>
      <w:r w:rsidR="000623EA" w:rsidRPr="007C476B">
        <w:t>. This is a variable that at first glance has a circular relationship with the value to be predicted, especially for those writers who only have one book, however the results are added as an academic exercise</w:t>
      </w:r>
      <w:r w:rsidR="005B04DC" w:rsidRPr="007C476B">
        <w:t>,</w:t>
      </w:r>
      <w:r w:rsidR="000623EA" w:rsidRPr="007C476B">
        <w:t xml:space="preserve"> and could be an </w:t>
      </w:r>
      <w:r w:rsidR="000623EA" w:rsidRPr="007C476B">
        <w:lastRenderedPageBreak/>
        <w:t xml:space="preserve">interesting aspect </w:t>
      </w:r>
      <w:r w:rsidR="005B04DC" w:rsidRPr="007C476B">
        <w:t xml:space="preserve">to be considered </w:t>
      </w:r>
      <w:r w:rsidR="000623EA" w:rsidRPr="007C476B">
        <w:t xml:space="preserve">in those models where an adjustment can be made each time a new data is entered, machine learning </w:t>
      </w:r>
      <w:r w:rsidR="005B04DC" w:rsidRPr="007C476B">
        <w:t xml:space="preserve">in real time </w:t>
      </w:r>
      <w:r w:rsidR="000623EA" w:rsidRPr="007C476B">
        <w:t xml:space="preserve">and </w:t>
      </w:r>
      <w:r w:rsidR="005B04DC" w:rsidRPr="007C476B">
        <w:t xml:space="preserve">maybe </w:t>
      </w:r>
      <w:r w:rsidR="000623EA" w:rsidRPr="007C476B">
        <w:t>not in cases where the models are retrained and deployed with a lower periodicity.</w:t>
      </w:r>
    </w:p>
    <w:p w14:paraId="29B2F5B9" w14:textId="1FB96A36" w:rsidR="007E5D0B" w:rsidRPr="007C476B" w:rsidRDefault="00C169F7" w:rsidP="001C0252">
      <w:pPr>
        <w:pStyle w:val="SectionTitle"/>
        <w:tabs>
          <w:tab w:val="left" w:pos="450"/>
        </w:tabs>
        <w:spacing w:line="240" w:lineRule="auto"/>
      </w:pPr>
      <w:r>
        <w:t>Appendix</w:t>
      </w:r>
    </w:p>
    <w:p w14:paraId="6C281FFB" w14:textId="77777777" w:rsidR="00C169F7" w:rsidRDefault="00C169F7" w:rsidP="001C0252">
      <w:pPr>
        <w:pStyle w:val="SectionTitle"/>
        <w:tabs>
          <w:tab w:val="left" w:pos="450"/>
        </w:tabs>
        <w:spacing w:line="240" w:lineRule="auto"/>
      </w:pPr>
    </w:p>
    <w:p w14:paraId="47C0B5AE" w14:textId="2F72190C" w:rsidR="00C169F7" w:rsidRDefault="00C169F7" w:rsidP="00C169F7">
      <w:pPr>
        <w:pStyle w:val="CaptionCallout"/>
        <w:tabs>
          <w:tab w:val="left" w:pos="450"/>
        </w:tabs>
        <w:spacing w:line="240" w:lineRule="auto"/>
      </w:pPr>
      <w:bookmarkStart w:id="37" w:name="_Ref159174243"/>
      <w:r>
        <w:t xml:space="preserve">Appendix </w:t>
      </w:r>
      <w:r>
        <w:fldChar w:fldCharType="begin"/>
      </w:r>
      <w:r>
        <w:instrText xml:space="preserve"> SEQ Appendix \* ARABIC </w:instrText>
      </w:r>
      <w:r>
        <w:fldChar w:fldCharType="separate"/>
      </w:r>
      <w:r>
        <w:t>1</w:t>
      </w:r>
      <w:r>
        <w:fldChar w:fldCharType="end"/>
      </w:r>
      <w:bookmarkEnd w:id="37"/>
      <w:r w:rsidR="576062CF" w:rsidRPr="007C476B">
        <w:t xml:space="preserve"> </w:t>
      </w:r>
      <w:r w:rsidR="00166AF2" w:rsidRPr="007C476B">
        <w:t>Number of records per language</w:t>
      </w:r>
      <w:r w:rsidR="00FA4C9E" w:rsidRPr="007C476B">
        <w:t xml:space="preserve"> </w:t>
      </w:r>
    </w:p>
    <w:p w14:paraId="382045FA" w14:textId="016CB414" w:rsidR="00131EDF" w:rsidRPr="007C476B" w:rsidRDefault="00131EDF" w:rsidP="00131EDF">
      <w:pPr>
        <w:pStyle w:val="CaptionCallout"/>
        <w:tabs>
          <w:tab w:val="left" w:pos="450"/>
        </w:tabs>
        <w:spacing w:line="240" w:lineRule="auto"/>
        <w:jc w:val="center"/>
      </w:pPr>
      <w:r w:rsidRPr="00131EDF">
        <w:rPr>
          <w:noProof/>
        </w:rPr>
        <w:drawing>
          <wp:inline distT="0" distB="0" distL="0" distR="0" wp14:anchorId="2A30C000" wp14:editId="55A04B11">
            <wp:extent cx="1643380" cy="1171575"/>
            <wp:effectExtent l="0" t="0" r="0" b="9525"/>
            <wp:docPr id="1019864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171575"/>
                    </a:xfrm>
                    <a:prstGeom prst="rect">
                      <a:avLst/>
                    </a:prstGeom>
                    <a:noFill/>
                    <a:ln>
                      <a:noFill/>
                    </a:ln>
                  </pic:spPr>
                </pic:pic>
              </a:graphicData>
            </a:graphic>
          </wp:inline>
        </w:drawing>
      </w:r>
    </w:p>
    <w:p w14:paraId="4D3A4374" w14:textId="77777777" w:rsidR="00166AF2" w:rsidRDefault="00166AF2" w:rsidP="001C0252">
      <w:pPr>
        <w:pStyle w:val="TableHeading"/>
        <w:tabs>
          <w:tab w:val="left" w:pos="450"/>
        </w:tabs>
        <w:spacing w:line="240" w:lineRule="auto"/>
        <w:ind w:firstLine="0"/>
      </w:pPr>
    </w:p>
    <w:p w14:paraId="052A4224" w14:textId="77777777" w:rsidR="0078117D" w:rsidRPr="007C476B" w:rsidRDefault="0078117D" w:rsidP="001C0252">
      <w:pPr>
        <w:pStyle w:val="TableHeading"/>
        <w:tabs>
          <w:tab w:val="left" w:pos="450"/>
        </w:tabs>
        <w:spacing w:line="240" w:lineRule="auto"/>
        <w:ind w:firstLine="0"/>
      </w:pPr>
    </w:p>
    <w:p w14:paraId="0A68068D" w14:textId="14417D56" w:rsidR="00671516" w:rsidRDefault="00C169F7" w:rsidP="00C169F7">
      <w:pPr>
        <w:pStyle w:val="CaptionCallout"/>
        <w:tabs>
          <w:tab w:val="left" w:pos="450"/>
        </w:tabs>
        <w:spacing w:line="240" w:lineRule="auto"/>
      </w:pPr>
      <w:r>
        <w:t xml:space="preserve">Appendix </w:t>
      </w:r>
      <w:r>
        <w:fldChar w:fldCharType="begin"/>
      </w:r>
      <w:r>
        <w:instrText xml:space="preserve"> SEQ Appendix \* ARABIC </w:instrText>
      </w:r>
      <w:r>
        <w:fldChar w:fldCharType="separate"/>
      </w:r>
      <w:r>
        <w:rPr>
          <w:noProof/>
        </w:rPr>
        <w:t>2</w:t>
      </w:r>
      <w:r>
        <w:fldChar w:fldCharType="end"/>
      </w:r>
      <w:r w:rsidRPr="007C476B">
        <w:t xml:space="preserve"> </w:t>
      </w:r>
      <w:r w:rsidR="00671516" w:rsidRPr="007C476B">
        <w:t>Descriptive statistics, numeric variables</w:t>
      </w:r>
    </w:p>
    <w:p w14:paraId="0077BFBD" w14:textId="432ADEF2" w:rsidR="0078117D" w:rsidRPr="007C476B" w:rsidRDefault="0078117D" w:rsidP="0078117D">
      <w:pPr>
        <w:pStyle w:val="CaptionCallout"/>
        <w:tabs>
          <w:tab w:val="left" w:pos="450"/>
        </w:tabs>
        <w:spacing w:line="240" w:lineRule="auto"/>
        <w:jc w:val="center"/>
      </w:pPr>
      <w:r w:rsidRPr="0078117D">
        <w:rPr>
          <w:noProof/>
        </w:rPr>
        <w:drawing>
          <wp:inline distT="0" distB="0" distL="0" distR="0" wp14:anchorId="5995B8DF" wp14:editId="484F964A">
            <wp:extent cx="6810375" cy="1275314"/>
            <wp:effectExtent l="0" t="0" r="0" b="1270"/>
            <wp:docPr id="48797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6637" cy="1280232"/>
                    </a:xfrm>
                    <a:prstGeom prst="rect">
                      <a:avLst/>
                    </a:prstGeom>
                    <a:noFill/>
                    <a:ln>
                      <a:noFill/>
                    </a:ln>
                  </pic:spPr>
                </pic:pic>
              </a:graphicData>
            </a:graphic>
          </wp:inline>
        </w:drawing>
      </w:r>
    </w:p>
    <w:p w14:paraId="1FCB0C49" w14:textId="77777777" w:rsidR="0078117D" w:rsidRDefault="0078117D" w:rsidP="001C0252">
      <w:pPr>
        <w:pStyle w:val="TableHeading"/>
        <w:tabs>
          <w:tab w:val="left" w:pos="450"/>
        </w:tabs>
        <w:spacing w:line="240" w:lineRule="auto"/>
        <w:ind w:firstLine="0"/>
      </w:pPr>
    </w:p>
    <w:p w14:paraId="2CBC3DE2" w14:textId="42CBCED8" w:rsidR="576062CF" w:rsidRPr="007C476B" w:rsidRDefault="576062CF" w:rsidP="001C0252">
      <w:pPr>
        <w:pStyle w:val="TableHeading"/>
        <w:tabs>
          <w:tab w:val="left" w:pos="450"/>
        </w:tabs>
        <w:spacing w:line="240" w:lineRule="auto"/>
        <w:ind w:firstLine="0"/>
      </w:pPr>
      <w:r w:rsidRPr="007C476B">
        <w:t xml:space="preserve"> </w:t>
      </w:r>
    </w:p>
    <w:p w14:paraId="652DAD34" w14:textId="5A02AA64" w:rsidR="00DF3215" w:rsidRDefault="00C169F7" w:rsidP="00C169F7">
      <w:pPr>
        <w:pStyle w:val="CaptionCallout"/>
        <w:tabs>
          <w:tab w:val="left" w:pos="450"/>
        </w:tabs>
        <w:spacing w:line="240" w:lineRule="auto"/>
      </w:pPr>
      <w:bookmarkStart w:id="38" w:name="_Ref159174186"/>
      <w:r>
        <w:t xml:space="preserve">Appendix </w:t>
      </w:r>
      <w:r>
        <w:fldChar w:fldCharType="begin"/>
      </w:r>
      <w:r>
        <w:instrText xml:space="preserve"> SEQ Appendix \* ARABIC </w:instrText>
      </w:r>
      <w:r>
        <w:fldChar w:fldCharType="separate"/>
      </w:r>
      <w:r>
        <w:rPr>
          <w:noProof/>
        </w:rPr>
        <w:t>3</w:t>
      </w:r>
      <w:r>
        <w:fldChar w:fldCharType="end"/>
      </w:r>
      <w:bookmarkEnd w:id="38"/>
      <w:r w:rsidRPr="007C476B">
        <w:t xml:space="preserve"> </w:t>
      </w:r>
      <w:r w:rsidR="006C2BBB" w:rsidRPr="007C476B">
        <w:t>Distribution</w:t>
      </w:r>
      <w:r w:rsidR="00D309E7">
        <w:t xml:space="preserve">s and </w:t>
      </w:r>
      <w:proofErr w:type="gramStart"/>
      <w:r w:rsidR="00D309E7" w:rsidRPr="007C476B">
        <w:t>Box-plot</w:t>
      </w:r>
      <w:proofErr w:type="gramEnd"/>
      <w:r w:rsidR="00D309E7" w:rsidRPr="007C476B">
        <w:t xml:space="preserve"> </w:t>
      </w:r>
      <w:r w:rsidR="006C2BBB" w:rsidRPr="007C476B">
        <w:t>of numerical variables</w:t>
      </w:r>
    </w:p>
    <w:tbl>
      <w:tblPr>
        <w:tblStyle w:val="TableGrid"/>
        <w:tblW w:w="11422" w:type="dxa"/>
        <w:jc w:val="center"/>
        <w:tblLook w:val="04A0" w:firstRow="1" w:lastRow="0" w:firstColumn="1" w:lastColumn="0" w:noHBand="0" w:noVBand="1"/>
      </w:tblPr>
      <w:tblGrid>
        <w:gridCol w:w="5773"/>
        <w:gridCol w:w="5649"/>
      </w:tblGrid>
      <w:tr w:rsidR="00D309E7" w14:paraId="41EE5D33" w14:textId="77777777" w:rsidTr="00D309E7">
        <w:trPr>
          <w:trHeight w:val="5437"/>
          <w:jc w:val="center"/>
        </w:trPr>
        <w:tc>
          <w:tcPr>
            <w:tcW w:w="5773" w:type="dxa"/>
          </w:tcPr>
          <w:p w14:paraId="75E85CE5" w14:textId="2243F64C" w:rsidR="00D309E7" w:rsidRDefault="00D309E7" w:rsidP="00C169F7">
            <w:pPr>
              <w:pStyle w:val="CaptionCallout"/>
              <w:tabs>
                <w:tab w:val="left" w:pos="450"/>
              </w:tabs>
              <w:spacing w:line="240" w:lineRule="auto"/>
            </w:pPr>
            <w:r w:rsidRPr="007C476B">
              <w:rPr>
                <w:noProof/>
                <w:lang w:eastAsia="en-AU"/>
              </w:rPr>
              <w:drawing>
                <wp:inline distT="0" distB="0" distL="0" distR="0" wp14:anchorId="244C8067" wp14:editId="227DB18C">
                  <wp:extent cx="3509962" cy="3376654"/>
                  <wp:effectExtent l="0" t="0" r="0" b="0"/>
                  <wp:docPr id="739886430" name="Picture 1" descr="A group of graphs showing different siz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6430" name="Picture 1" descr="A group of graphs showing different sizes of numbers&#10;&#10;Description automatically generated with medium confidence"/>
                          <pic:cNvPicPr/>
                        </pic:nvPicPr>
                        <pic:blipFill>
                          <a:blip r:embed="rId14"/>
                          <a:stretch>
                            <a:fillRect/>
                          </a:stretch>
                        </pic:blipFill>
                        <pic:spPr>
                          <a:xfrm>
                            <a:off x="0" y="0"/>
                            <a:ext cx="3547150" cy="3412430"/>
                          </a:xfrm>
                          <a:prstGeom prst="rect">
                            <a:avLst/>
                          </a:prstGeom>
                        </pic:spPr>
                      </pic:pic>
                    </a:graphicData>
                  </a:graphic>
                </wp:inline>
              </w:drawing>
            </w:r>
          </w:p>
        </w:tc>
        <w:tc>
          <w:tcPr>
            <w:tcW w:w="5649" w:type="dxa"/>
          </w:tcPr>
          <w:p w14:paraId="6E40AB09" w14:textId="06B03CB8" w:rsidR="00D309E7" w:rsidRDefault="00D309E7" w:rsidP="00C169F7">
            <w:pPr>
              <w:pStyle w:val="CaptionCallout"/>
              <w:tabs>
                <w:tab w:val="left" w:pos="450"/>
              </w:tabs>
              <w:spacing w:line="240" w:lineRule="auto"/>
            </w:pPr>
            <w:r w:rsidRPr="007C476B">
              <w:rPr>
                <w:rFonts w:ascii="Calibri" w:eastAsia="Calibri" w:hAnsi="Calibri" w:cs="Calibri"/>
                <w:noProof/>
                <w:color w:val="000000" w:themeColor="text1"/>
              </w:rPr>
              <w:drawing>
                <wp:inline distT="0" distB="0" distL="0" distR="0" wp14:anchorId="32160129" wp14:editId="093CDB99">
                  <wp:extent cx="3431745" cy="3248025"/>
                  <wp:effectExtent l="0" t="0" r="0" b="0"/>
                  <wp:docPr id="17309884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88424" name="Picture 1" descr="A screenshot of a graph&#10;&#10;Description automatically generated"/>
                          <pic:cNvPicPr/>
                        </pic:nvPicPr>
                        <pic:blipFill>
                          <a:blip r:embed="rId15"/>
                          <a:stretch>
                            <a:fillRect/>
                          </a:stretch>
                        </pic:blipFill>
                        <pic:spPr>
                          <a:xfrm>
                            <a:off x="0" y="0"/>
                            <a:ext cx="3438421" cy="3254344"/>
                          </a:xfrm>
                          <a:prstGeom prst="rect">
                            <a:avLst/>
                          </a:prstGeom>
                        </pic:spPr>
                      </pic:pic>
                    </a:graphicData>
                  </a:graphic>
                </wp:inline>
              </w:drawing>
            </w:r>
          </w:p>
        </w:tc>
      </w:tr>
    </w:tbl>
    <w:p w14:paraId="1478CE94" w14:textId="77777777" w:rsidR="00D309E7" w:rsidRPr="007C476B" w:rsidRDefault="00D309E7" w:rsidP="00C169F7">
      <w:pPr>
        <w:pStyle w:val="CaptionCallout"/>
        <w:tabs>
          <w:tab w:val="left" w:pos="450"/>
        </w:tabs>
        <w:spacing w:line="240" w:lineRule="auto"/>
      </w:pPr>
    </w:p>
    <w:p w14:paraId="245A981B" w14:textId="2A585960" w:rsidR="576062CF" w:rsidRDefault="576062CF" w:rsidP="001C0252">
      <w:pPr>
        <w:pStyle w:val="NoIndent"/>
        <w:tabs>
          <w:tab w:val="left" w:pos="450"/>
        </w:tabs>
        <w:spacing w:line="240" w:lineRule="auto"/>
        <w:rPr>
          <w:rFonts w:ascii="Calibri" w:eastAsia="Calibri" w:hAnsi="Calibri" w:cs="Calibri"/>
          <w:color w:val="000000" w:themeColor="text1"/>
        </w:rPr>
      </w:pPr>
    </w:p>
    <w:p w14:paraId="2B2AEB19" w14:textId="77777777" w:rsidR="00C169F7" w:rsidRDefault="00C169F7" w:rsidP="00D309E7">
      <w:pPr>
        <w:pStyle w:val="CaptionCallout"/>
        <w:tabs>
          <w:tab w:val="left" w:pos="450"/>
        </w:tabs>
        <w:spacing w:line="240" w:lineRule="auto"/>
      </w:pPr>
    </w:p>
    <w:p w14:paraId="4C56F0DA" w14:textId="77777777" w:rsidR="0078117D" w:rsidRPr="00D309E7" w:rsidRDefault="0078117D" w:rsidP="00D309E7">
      <w:pPr>
        <w:pStyle w:val="CaptionCallout"/>
        <w:tabs>
          <w:tab w:val="left" w:pos="450"/>
        </w:tabs>
        <w:spacing w:line="240" w:lineRule="auto"/>
      </w:pPr>
    </w:p>
    <w:p w14:paraId="504BFCD3" w14:textId="2A2259DE" w:rsidR="00097510" w:rsidRDefault="00C169F7" w:rsidP="0078117D">
      <w:pPr>
        <w:pStyle w:val="CaptionCallout"/>
        <w:tabs>
          <w:tab w:val="left" w:pos="450"/>
        </w:tabs>
        <w:spacing w:line="240" w:lineRule="auto"/>
      </w:pPr>
      <w:bookmarkStart w:id="39" w:name="_Ref159174909"/>
      <w:r>
        <w:t xml:space="preserve">Appendix </w:t>
      </w:r>
      <w:r>
        <w:fldChar w:fldCharType="begin"/>
      </w:r>
      <w:r>
        <w:instrText xml:space="preserve"> SEQ Appendix \* ARABIC </w:instrText>
      </w:r>
      <w:r>
        <w:fldChar w:fldCharType="separate"/>
      </w:r>
      <w:r w:rsidR="00D309E7">
        <w:rPr>
          <w:noProof/>
        </w:rPr>
        <w:t>4</w:t>
      </w:r>
      <w:r>
        <w:fldChar w:fldCharType="end"/>
      </w:r>
      <w:bookmarkEnd w:id="39"/>
      <w:r w:rsidRPr="007C476B">
        <w:t xml:space="preserve"> </w:t>
      </w:r>
      <w:proofErr w:type="gramStart"/>
      <w:r w:rsidR="00D309E7" w:rsidRPr="007C476B">
        <w:t>Box-plot</w:t>
      </w:r>
      <w:proofErr w:type="gramEnd"/>
      <w:r w:rsidR="00D309E7" w:rsidRPr="007C476B">
        <w:t xml:space="preserve"> of average rating by language code grouped</w:t>
      </w:r>
    </w:p>
    <w:p w14:paraId="019FB173" w14:textId="77777777" w:rsidR="0078117D" w:rsidRPr="007C476B" w:rsidRDefault="0078117D" w:rsidP="0078117D">
      <w:pPr>
        <w:pStyle w:val="CaptionCallout"/>
        <w:tabs>
          <w:tab w:val="left" w:pos="450"/>
        </w:tabs>
        <w:spacing w:line="240" w:lineRule="auto"/>
        <w:rPr>
          <w:rFonts w:ascii="Calibri" w:eastAsia="Calibri" w:hAnsi="Calibri" w:cs="Calibri"/>
          <w:color w:val="000000" w:themeColor="text1"/>
        </w:rPr>
      </w:pPr>
    </w:p>
    <w:p w14:paraId="6665D628" w14:textId="2B06941F" w:rsidR="002B0AE8" w:rsidRDefault="002B0AE8" w:rsidP="001C0252">
      <w:pPr>
        <w:pStyle w:val="NoIndent"/>
        <w:tabs>
          <w:tab w:val="left" w:pos="450"/>
        </w:tabs>
        <w:spacing w:line="240" w:lineRule="auto"/>
        <w:rPr>
          <w:rFonts w:ascii="Calibri" w:eastAsia="Calibri" w:hAnsi="Calibri" w:cs="Calibri"/>
          <w:color w:val="000000" w:themeColor="text1"/>
        </w:rPr>
      </w:pPr>
      <w:r w:rsidRPr="007C476B">
        <w:rPr>
          <w:rFonts w:ascii="Calibri" w:eastAsia="Calibri" w:hAnsi="Calibri" w:cs="Calibri"/>
          <w:noProof/>
          <w:color w:val="000000" w:themeColor="text1"/>
        </w:rPr>
        <w:drawing>
          <wp:inline distT="0" distB="0" distL="0" distR="0" wp14:anchorId="366D30BF" wp14:editId="5BD04A97">
            <wp:extent cx="3729038" cy="2899614"/>
            <wp:effectExtent l="0" t="0" r="5080" b="0"/>
            <wp:docPr id="1753766528" name="Picture 1" descr="A graph with blue and gra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6528" name="Picture 1" descr="A graph with blue and gray squares&#10;&#10;Description automatically generated with medium confidence"/>
                    <pic:cNvPicPr/>
                  </pic:nvPicPr>
                  <pic:blipFill>
                    <a:blip r:embed="rId16"/>
                    <a:stretch>
                      <a:fillRect/>
                    </a:stretch>
                  </pic:blipFill>
                  <pic:spPr>
                    <a:xfrm>
                      <a:off x="0" y="0"/>
                      <a:ext cx="3739580" cy="2907811"/>
                    </a:xfrm>
                    <a:prstGeom prst="rect">
                      <a:avLst/>
                    </a:prstGeom>
                  </pic:spPr>
                </pic:pic>
              </a:graphicData>
            </a:graphic>
          </wp:inline>
        </w:drawing>
      </w:r>
    </w:p>
    <w:p w14:paraId="27C29975" w14:textId="77777777" w:rsidR="0078117D" w:rsidRPr="007C476B" w:rsidRDefault="0078117D" w:rsidP="001C0252">
      <w:pPr>
        <w:pStyle w:val="NoIndent"/>
        <w:tabs>
          <w:tab w:val="left" w:pos="450"/>
        </w:tabs>
        <w:spacing w:line="240" w:lineRule="auto"/>
        <w:rPr>
          <w:rFonts w:ascii="Calibri" w:eastAsia="Calibri" w:hAnsi="Calibri" w:cs="Calibri"/>
          <w:color w:val="000000" w:themeColor="text1"/>
        </w:rPr>
      </w:pPr>
    </w:p>
    <w:p w14:paraId="7C1044B9" w14:textId="77777777" w:rsidR="00C31184" w:rsidRPr="007C476B" w:rsidRDefault="00C31184" w:rsidP="001C0252">
      <w:pPr>
        <w:pStyle w:val="NoIndent"/>
        <w:tabs>
          <w:tab w:val="left" w:pos="450"/>
        </w:tabs>
        <w:spacing w:line="240" w:lineRule="auto"/>
        <w:rPr>
          <w:rFonts w:ascii="Calibri" w:eastAsia="Calibri" w:hAnsi="Calibri" w:cs="Calibri"/>
          <w:color w:val="000000" w:themeColor="text1"/>
        </w:rPr>
      </w:pPr>
    </w:p>
    <w:p w14:paraId="0601E28C" w14:textId="527997D9" w:rsidR="00C31184" w:rsidRPr="00D309E7" w:rsidRDefault="00D309E7" w:rsidP="00D309E7">
      <w:pPr>
        <w:pStyle w:val="CaptionCallout"/>
        <w:tabs>
          <w:tab w:val="left" w:pos="450"/>
        </w:tabs>
        <w:spacing w:line="240" w:lineRule="auto"/>
      </w:pPr>
      <w:bookmarkStart w:id="40" w:name="_Ref159174559"/>
      <w:r>
        <w:t xml:space="preserve">Appendix </w:t>
      </w:r>
      <w:r>
        <w:fldChar w:fldCharType="begin"/>
      </w:r>
      <w:r>
        <w:instrText xml:space="preserve"> SEQ Appendix \* ARABIC </w:instrText>
      </w:r>
      <w:r>
        <w:fldChar w:fldCharType="separate"/>
      </w:r>
      <w:r>
        <w:rPr>
          <w:noProof/>
        </w:rPr>
        <w:t>5</w:t>
      </w:r>
      <w:r>
        <w:fldChar w:fldCharType="end"/>
      </w:r>
      <w:bookmarkEnd w:id="40"/>
      <w:r w:rsidRPr="007C476B">
        <w:t xml:space="preserve"> </w:t>
      </w:r>
      <w:r w:rsidR="00C31184" w:rsidRPr="007C476B">
        <w:t>Correlation matrix</w:t>
      </w:r>
    </w:p>
    <w:p w14:paraId="5CFD7059" w14:textId="273E2B6D" w:rsidR="00C31184" w:rsidRPr="007C476B" w:rsidRDefault="0078251F" w:rsidP="001C0252">
      <w:pPr>
        <w:pStyle w:val="NoIndent"/>
        <w:tabs>
          <w:tab w:val="left" w:pos="450"/>
        </w:tabs>
        <w:spacing w:line="240" w:lineRule="auto"/>
        <w:rPr>
          <w:rFonts w:ascii="Calibri" w:eastAsia="Calibri" w:hAnsi="Calibri" w:cs="Calibri"/>
          <w:color w:val="000000" w:themeColor="text1"/>
        </w:rPr>
      </w:pPr>
      <w:r w:rsidRPr="007C476B">
        <w:rPr>
          <w:rFonts w:ascii="Calibri" w:eastAsia="Calibri" w:hAnsi="Calibri" w:cs="Calibri"/>
          <w:noProof/>
          <w:color w:val="000000" w:themeColor="text1"/>
        </w:rPr>
        <w:drawing>
          <wp:inline distT="0" distB="0" distL="0" distR="0" wp14:anchorId="1714B6B0" wp14:editId="72A38288">
            <wp:extent cx="3338513" cy="3184610"/>
            <wp:effectExtent l="0" t="0" r="0" b="0"/>
            <wp:docPr id="844276690"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6690" name="Picture 1" descr="A graph of a number of books&#10;&#10;Description automatically generated with medium confidence"/>
                    <pic:cNvPicPr/>
                  </pic:nvPicPr>
                  <pic:blipFill>
                    <a:blip r:embed="rId17"/>
                    <a:stretch>
                      <a:fillRect/>
                    </a:stretch>
                  </pic:blipFill>
                  <pic:spPr>
                    <a:xfrm>
                      <a:off x="0" y="0"/>
                      <a:ext cx="3347786" cy="3193455"/>
                    </a:xfrm>
                    <a:prstGeom prst="rect">
                      <a:avLst/>
                    </a:prstGeom>
                  </pic:spPr>
                </pic:pic>
              </a:graphicData>
            </a:graphic>
          </wp:inline>
        </w:drawing>
      </w:r>
    </w:p>
    <w:p w14:paraId="0CF71608" w14:textId="77777777" w:rsidR="00F404D6" w:rsidRPr="007C476B" w:rsidRDefault="00F404D6" w:rsidP="001C0252">
      <w:pPr>
        <w:pStyle w:val="NoIndent"/>
        <w:tabs>
          <w:tab w:val="left" w:pos="450"/>
        </w:tabs>
        <w:spacing w:line="240" w:lineRule="auto"/>
        <w:rPr>
          <w:rFonts w:ascii="Calibri" w:eastAsia="Calibri" w:hAnsi="Calibri" w:cs="Calibri"/>
          <w:color w:val="000000" w:themeColor="text1"/>
        </w:rPr>
      </w:pPr>
    </w:p>
    <w:p w14:paraId="063403E8" w14:textId="77777777" w:rsidR="005D4026" w:rsidRDefault="005D4026" w:rsidP="00D309E7">
      <w:pPr>
        <w:pStyle w:val="CaptionCallout"/>
        <w:tabs>
          <w:tab w:val="left" w:pos="450"/>
        </w:tabs>
        <w:spacing w:line="240" w:lineRule="auto"/>
      </w:pPr>
      <w:bookmarkStart w:id="41" w:name="_Ref159175007"/>
    </w:p>
    <w:p w14:paraId="0B614028" w14:textId="77777777" w:rsidR="005D4026" w:rsidRDefault="005D4026" w:rsidP="00D309E7">
      <w:pPr>
        <w:pStyle w:val="CaptionCallout"/>
        <w:tabs>
          <w:tab w:val="left" w:pos="450"/>
        </w:tabs>
        <w:spacing w:line="240" w:lineRule="auto"/>
      </w:pPr>
    </w:p>
    <w:p w14:paraId="35268E25" w14:textId="77777777" w:rsidR="005D4026" w:rsidRDefault="005D4026" w:rsidP="00D309E7">
      <w:pPr>
        <w:pStyle w:val="CaptionCallout"/>
        <w:tabs>
          <w:tab w:val="left" w:pos="450"/>
        </w:tabs>
        <w:spacing w:line="240" w:lineRule="auto"/>
      </w:pPr>
    </w:p>
    <w:p w14:paraId="50EB1ECD" w14:textId="77777777" w:rsidR="005D4026" w:rsidRDefault="005D4026" w:rsidP="00D309E7">
      <w:pPr>
        <w:pStyle w:val="CaptionCallout"/>
        <w:tabs>
          <w:tab w:val="left" w:pos="450"/>
        </w:tabs>
        <w:spacing w:line="240" w:lineRule="auto"/>
      </w:pPr>
    </w:p>
    <w:p w14:paraId="715686DC" w14:textId="77777777" w:rsidR="005D4026" w:rsidRDefault="005D4026" w:rsidP="00D309E7">
      <w:pPr>
        <w:pStyle w:val="CaptionCallout"/>
        <w:tabs>
          <w:tab w:val="left" w:pos="450"/>
        </w:tabs>
        <w:spacing w:line="240" w:lineRule="auto"/>
      </w:pPr>
    </w:p>
    <w:p w14:paraId="25FEC4F6" w14:textId="77777777" w:rsidR="005D4026" w:rsidRDefault="005D4026" w:rsidP="00D309E7">
      <w:pPr>
        <w:pStyle w:val="CaptionCallout"/>
        <w:tabs>
          <w:tab w:val="left" w:pos="450"/>
        </w:tabs>
        <w:spacing w:line="240" w:lineRule="auto"/>
      </w:pPr>
    </w:p>
    <w:p w14:paraId="6F392A5C" w14:textId="1F80A9CC" w:rsidR="00F404D6" w:rsidRPr="007C476B" w:rsidRDefault="00D309E7" w:rsidP="00D309E7">
      <w:pPr>
        <w:pStyle w:val="CaptionCallout"/>
        <w:tabs>
          <w:tab w:val="left" w:pos="450"/>
        </w:tabs>
        <w:spacing w:line="240" w:lineRule="auto"/>
      </w:pPr>
      <w:r>
        <w:t xml:space="preserve">Appendix </w:t>
      </w:r>
      <w:r>
        <w:fldChar w:fldCharType="begin"/>
      </w:r>
      <w:r>
        <w:instrText xml:space="preserve"> SEQ Appendix \* ARABIC </w:instrText>
      </w:r>
      <w:r>
        <w:fldChar w:fldCharType="separate"/>
      </w:r>
      <w:r>
        <w:t>6</w:t>
      </w:r>
      <w:r>
        <w:fldChar w:fldCharType="end"/>
      </w:r>
      <w:bookmarkEnd w:id="41"/>
      <w:r w:rsidRPr="007C476B">
        <w:t xml:space="preserve"> </w:t>
      </w:r>
      <w:r w:rsidR="00F404D6" w:rsidRPr="007C476B">
        <w:t>Algorithm comparison</w:t>
      </w:r>
    </w:p>
    <w:tbl>
      <w:tblPr>
        <w:tblStyle w:val="TableGrid"/>
        <w:tblW w:w="103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215"/>
        <w:gridCol w:w="5130"/>
      </w:tblGrid>
      <w:tr w:rsidR="009661C9" w:rsidRPr="007C476B" w14:paraId="777BB786" w14:textId="77777777" w:rsidTr="009661C9">
        <w:trPr>
          <w:trHeight w:val="4508"/>
          <w:jc w:val="center"/>
        </w:trPr>
        <w:tc>
          <w:tcPr>
            <w:tcW w:w="5215" w:type="dxa"/>
          </w:tcPr>
          <w:p w14:paraId="4CDE006E" w14:textId="01253874" w:rsidR="00416644" w:rsidRPr="007C476B" w:rsidRDefault="00416644" w:rsidP="001C0252">
            <w:pPr>
              <w:tabs>
                <w:tab w:val="left" w:pos="450"/>
              </w:tabs>
              <w:ind w:firstLine="0"/>
              <w:jc w:val="center"/>
              <w:rPr>
                <w:sz w:val="20"/>
                <w:szCs w:val="16"/>
              </w:rPr>
            </w:pPr>
            <w:r w:rsidRPr="007C476B">
              <w:rPr>
                <w:noProof/>
                <w:sz w:val="20"/>
                <w:szCs w:val="16"/>
              </w:rPr>
              <w:drawing>
                <wp:inline distT="0" distB="0" distL="0" distR="0" wp14:anchorId="0BF3623B" wp14:editId="770066D8">
                  <wp:extent cx="3093085" cy="2595562"/>
                  <wp:effectExtent l="0" t="0" r="0" b="0"/>
                  <wp:docPr id="11077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89814" name=""/>
                          <pic:cNvPicPr/>
                        </pic:nvPicPr>
                        <pic:blipFill rotWithShape="1">
                          <a:blip r:embed="rId18"/>
                          <a:srcRect t="7850"/>
                          <a:stretch/>
                        </pic:blipFill>
                        <pic:spPr bwMode="auto">
                          <a:xfrm>
                            <a:off x="0" y="0"/>
                            <a:ext cx="3120411" cy="2618493"/>
                          </a:xfrm>
                          <a:prstGeom prst="rect">
                            <a:avLst/>
                          </a:prstGeom>
                          <a:ln>
                            <a:noFill/>
                          </a:ln>
                          <a:extLst>
                            <a:ext uri="{53640926-AAD7-44D8-BBD7-CCE9431645EC}">
                              <a14:shadowObscured xmlns:a14="http://schemas.microsoft.com/office/drawing/2010/main"/>
                            </a:ext>
                          </a:extLst>
                        </pic:spPr>
                      </pic:pic>
                    </a:graphicData>
                  </a:graphic>
                </wp:inline>
              </w:drawing>
            </w:r>
          </w:p>
          <w:p w14:paraId="30D8C9EB" w14:textId="2880C4BE" w:rsidR="00F404D6" w:rsidRPr="007C476B" w:rsidRDefault="0078251F" w:rsidP="001C0252">
            <w:pPr>
              <w:tabs>
                <w:tab w:val="left" w:pos="450"/>
              </w:tabs>
              <w:ind w:firstLine="0"/>
              <w:jc w:val="center"/>
            </w:pPr>
            <w:r w:rsidRPr="007C476B">
              <w:rPr>
                <w:sz w:val="20"/>
                <w:szCs w:val="16"/>
              </w:rPr>
              <w:t>R</w:t>
            </w:r>
            <w:r w:rsidR="00F404D6" w:rsidRPr="007C476B">
              <w:rPr>
                <w:sz w:val="20"/>
                <w:szCs w:val="16"/>
              </w:rPr>
              <w:t>egression algorithm</w:t>
            </w:r>
            <w:r w:rsidR="00416644" w:rsidRPr="007C476B">
              <w:rPr>
                <w:sz w:val="20"/>
                <w:szCs w:val="16"/>
              </w:rPr>
              <w:t>s</w:t>
            </w:r>
          </w:p>
        </w:tc>
        <w:tc>
          <w:tcPr>
            <w:tcW w:w="5130" w:type="dxa"/>
          </w:tcPr>
          <w:p w14:paraId="0990A3D0" w14:textId="108088E7" w:rsidR="0078251F" w:rsidRPr="007C476B" w:rsidRDefault="0078251F" w:rsidP="001C0252">
            <w:pPr>
              <w:tabs>
                <w:tab w:val="left" w:pos="450"/>
              </w:tabs>
              <w:ind w:firstLine="0"/>
            </w:pPr>
            <w:r w:rsidRPr="007C476B">
              <w:rPr>
                <w:noProof/>
              </w:rPr>
              <w:drawing>
                <wp:inline distT="0" distB="0" distL="0" distR="0" wp14:anchorId="2E10B965" wp14:editId="5E4E4591">
                  <wp:extent cx="3115310" cy="2442431"/>
                  <wp:effectExtent l="0" t="0" r="8890" b="0"/>
                  <wp:docPr id="10814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1963" name=""/>
                          <pic:cNvPicPr/>
                        </pic:nvPicPr>
                        <pic:blipFill rotWithShape="1">
                          <a:blip r:embed="rId19"/>
                          <a:srcRect t="6088" b="1"/>
                          <a:stretch/>
                        </pic:blipFill>
                        <pic:spPr bwMode="auto">
                          <a:xfrm>
                            <a:off x="0" y="0"/>
                            <a:ext cx="3143159" cy="2464265"/>
                          </a:xfrm>
                          <a:prstGeom prst="rect">
                            <a:avLst/>
                          </a:prstGeom>
                          <a:ln>
                            <a:noFill/>
                          </a:ln>
                          <a:extLst>
                            <a:ext uri="{53640926-AAD7-44D8-BBD7-CCE9431645EC}">
                              <a14:shadowObscured xmlns:a14="http://schemas.microsoft.com/office/drawing/2010/main"/>
                            </a:ext>
                          </a:extLst>
                        </pic:spPr>
                      </pic:pic>
                    </a:graphicData>
                  </a:graphic>
                </wp:inline>
              </w:drawing>
            </w:r>
          </w:p>
          <w:p w14:paraId="07C6FA44" w14:textId="550F3D12" w:rsidR="00416644" w:rsidRPr="007C476B" w:rsidRDefault="0078251F" w:rsidP="001C0252">
            <w:pPr>
              <w:tabs>
                <w:tab w:val="left" w:pos="450"/>
              </w:tabs>
              <w:spacing w:line="240" w:lineRule="auto"/>
              <w:ind w:firstLine="0"/>
              <w:jc w:val="center"/>
            </w:pPr>
            <w:r w:rsidRPr="007C476B">
              <w:rPr>
                <w:sz w:val="20"/>
                <w:szCs w:val="16"/>
              </w:rPr>
              <w:t>Classification algorithms</w:t>
            </w:r>
          </w:p>
        </w:tc>
      </w:tr>
    </w:tbl>
    <w:p w14:paraId="51006EBB" w14:textId="77777777" w:rsidR="005D4026" w:rsidRDefault="005D4026" w:rsidP="005D4026">
      <w:pPr>
        <w:pStyle w:val="CaptionCallout"/>
        <w:tabs>
          <w:tab w:val="left" w:pos="450"/>
        </w:tabs>
        <w:spacing w:line="240" w:lineRule="auto"/>
        <w:rPr>
          <w:lang w:val="fr-FR"/>
        </w:rPr>
      </w:pPr>
    </w:p>
    <w:p w14:paraId="7721597B" w14:textId="092E51AF" w:rsidR="00BE1F4B" w:rsidRPr="005D4026" w:rsidRDefault="005D4026" w:rsidP="005D4026">
      <w:pPr>
        <w:pStyle w:val="CaptionCallout"/>
        <w:tabs>
          <w:tab w:val="left" w:pos="450"/>
        </w:tabs>
        <w:spacing w:line="240" w:lineRule="auto"/>
        <w:rPr>
          <w:lang w:val="fr-FR"/>
        </w:rPr>
      </w:pPr>
      <w:bookmarkStart w:id="42" w:name="_Ref159175271"/>
      <w:r w:rsidRPr="005D4026">
        <w:rPr>
          <w:lang w:val="fr-FR"/>
        </w:rPr>
        <w:t xml:space="preserve">Appendix </w:t>
      </w:r>
      <w:r>
        <w:fldChar w:fldCharType="begin"/>
      </w:r>
      <w:r w:rsidRPr="005D4026">
        <w:rPr>
          <w:lang w:val="fr-FR"/>
        </w:rPr>
        <w:instrText xml:space="preserve"> SEQ Appendix \* ARABIC </w:instrText>
      </w:r>
      <w:r>
        <w:fldChar w:fldCharType="separate"/>
      </w:r>
      <w:r>
        <w:rPr>
          <w:noProof/>
          <w:lang w:val="fr-FR"/>
        </w:rPr>
        <w:t>7</w:t>
      </w:r>
      <w:r>
        <w:fldChar w:fldCharType="end"/>
      </w:r>
      <w:bookmarkEnd w:id="42"/>
      <w:r w:rsidRPr="005D4026">
        <w:rPr>
          <w:lang w:val="fr-FR"/>
        </w:rPr>
        <w:t xml:space="preserve"> </w:t>
      </w:r>
      <w:r w:rsidR="00BE1F4B" w:rsidRPr="005D4026">
        <w:rPr>
          <w:lang w:val="fr-FR"/>
        </w:rPr>
        <w:t>Classification report</w:t>
      </w:r>
      <w:r w:rsidRPr="005D4026">
        <w:rPr>
          <w:lang w:val="fr-FR"/>
        </w:rPr>
        <w:t xml:space="preserve"> and confusion ma</w:t>
      </w:r>
      <w:r>
        <w:rPr>
          <w:lang w:val="fr-FR"/>
        </w:rPr>
        <w:t>trix</w:t>
      </w:r>
    </w:p>
    <w:p w14:paraId="2C5669DE" w14:textId="7B6C04D9" w:rsidR="00BE1F4B" w:rsidRPr="007C476B" w:rsidRDefault="006D3A92" w:rsidP="001C0252">
      <w:pPr>
        <w:pStyle w:val="CaptionCallout"/>
        <w:tabs>
          <w:tab w:val="left" w:pos="450"/>
        </w:tabs>
        <w:spacing w:line="240" w:lineRule="auto"/>
      </w:pPr>
      <w:r w:rsidRPr="006D3A92">
        <w:rPr>
          <w:noProof/>
        </w:rPr>
        <w:drawing>
          <wp:inline distT="0" distB="0" distL="0" distR="0" wp14:anchorId="25CA35DE" wp14:editId="46F4D161">
            <wp:extent cx="3231198" cy="1864738"/>
            <wp:effectExtent l="0" t="0" r="7620" b="2540"/>
            <wp:docPr id="1648792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604" cy="1871320"/>
                    </a:xfrm>
                    <a:prstGeom prst="rect">
                      <a:avLst/>
                    </a:prstGeom>
                    <a:noFill/>
                    <a:ln>
                      <a:noFill/>
                    </a:ln>
                  </pic:spPr>
                </pic:pic>
              </a:graphicData>
            </a:graphic>
          </wp:inline>
        </w:drawing>
      </w:r>
    </w:p>
    <w:p w14:paraId="60D879E1" w14:textId="77777777" w:rsidR="00BE1F4B" w:rsidRPr="007C476B" w:rsidRDefault="00BE1F4B" w:rsidP="001C0252">
      <w:pPr>
        <w:pStyle w:val="CaptionCallout"/>
        <w:tabs>
          <w:tab w:val="left" w:pos="450"/>
        </w:tabs>
        <w:spacing w:line="240" w:lineRule="auto"/>
      </w:pPr>
    </w:p>
    <w:tbl>
      <w:tblPr>
        <w:tblStyle w:val="TableGrid"/>
        <w:tblW w:w="1052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305"/>
        <w:gridCol w:w="5219"/>
      </w:tblGrid>
      <w:tr w:rsidR="009C01AD" w:rsidRPr="007C476B" w14:paraId="7DCEEEB3" w14:textId="77777777" w:rsidTr="005D4026">
        <w:trPr>
          <w:trHeight w:val="3743"/>
          <w:jc w:val="center"/>
        </w:trPr>
        <w:tc>
          <w:tcPr>
            <w:tcW w:w="5305" w:type="dxa"/>
          </w:tcPr>
          <w:p w14:paraId="4DAE7878" w14:textId="77777777" w:rsidR="005D4026" w:rsidRDefault="009C01AD" w:rsidP="005D4026">
            <w:pPr>
              <w:tabs>
                <w:tab w:val="left" w:pos="450"/>
              </w:tabs>
              <w:ind w:firstLine="0"/>
              <w:jc w:val="center"/>
              <w:rPr>
                <w:sz w:val="20"/>
                <w:szCs w:val="16"/>
              </w:rPr>
            </w:pPr>
            <w:r w:rsidRPr="007C476B">
              <w:rPr>
                <w:noProof/>
                <w:sz w:val="20"/>
                <w:szCs w:val="16"/>
              </w:rPr>
              <w:lastRenderedPageBreak/>
              <w:drawing>
                <wp:inline distT="0" distB="0" distL="0" distR="0" wp14:anchorId="0D05B99C" wp14:editId="57F6BF7F">
                  <wp:extent cx="2414588" cy="2080826"/>
                  <wp:effectExtent l="0" t="0" r="5080" b="0"/>
                  <wp:docPr id="9621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2406" name=""/>
                          <pic:cNvPicPr/>
                        </pic:nvPicPr>
                        <pic:blipFill>
                          <a:blip r:embed="rId21"/>
                          <a:stretch>
                            <a:fillRect/>
                          </a:stretch>
                        </pic:blipFill>
                        <pic:spPr>
                          <a:xfrm>
                            <a:off x="0" y="0"/>
                            <a:ext cx="2422141" cy="2087335"/>
                          </a:xfrm>
                          <a:prstGeom prst="rect">
                            <a:avLst/>
                          </a:prstGeom>
                        </pic:spPr>
                      </pic:pic>
                    </a:graphicData>
                  </a:graphic>
                </wp:inline>
              </w:drawing>
            </w:r>
          </w:p>
          <w:p w14:paraId="665169D6" w14:textId="07F14346" w:rsidR="009C01AD" w:rsidRPr="005D4026" w:rsidRDefault="009C01AD" w:rsidP="005D4026">
            <w:pPr>
              <w:tabs>
                <w:tab w:val="left" w:pos="450"/>
              </w:tabs>
              <w:ind w:firstLine="0"/>
              <w:jc w:val="center"/>
              <w:rPr>
                <w:sz w:val="20"/>
                <w:szCs w:val="16"/>
              </w:rPr>
            </w:pPr>
            <w:r w:rsidRPr="007C476B">
              <w:rPr>
                <w:sz w:val="20"/>
                <w:szCs w:val="16"/>
              </w:rPr>
              <w:t>SVM</w:t>
            </w:r>
          </w:p>
        </w:tc>
        <w:tc>
          <w:tcPr>
            <w:tcW w:w="5219" w:type="dxa"/>
          </w:tcPr>
          <w:p w14:paraId="00CD5257" w14:textId="77777777" w:rsidR="005D4026" w:rsidRDefault="00856089" w:rsidP="005D4026">
            <w:pPr>
              <w:tabs>
                <w:tab w:val="left" w:pos="450"/>
              </w:tabs>
              <w:ind w:firstLine="0"/>
              <w:jc w:val="center"/>
              <w:rPr>
                <w:sz w:val="20"/>
                <w:szCs w:val="16"/>
              </w:rPr>
            </w:pPr>
            <w:r w:rsidRPr="007C476B">
              <w:rPr>
                <w:noProof/>
              </w:rPr>
              <w:drawing>
                <wp:inline distT="0" distB="0" distL="0" distR="0" wp14:anchorId="0DFF88AE" wp14:editId="632A5FE2">
                  <wp:extent cx="2466703" cy="2100262"/>
                  <wp:effectExtent l="0" t="0" r="0" b="0"/>
                  <wp:docPr id="12776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3323" name=""/>
                          <pic:cNvPicPr/>
                        </pic:nvPicPr>
                        <pic:blipFill>
                          <a:blip r:embed="rId22"/>
                          <a:stretch>
                            <a:fillRect/>
                          </a:stretch>
                        </pic:blipFill>
                        <pic:spPr>
                          <a:xfrm>
                            <a:off x="0" y="0"/>
                            <a:ext cx="2494897" cy="2124268"/>
                          </a:xfrm>
                          <a:prstGeom prst="rect">
                            <a:avLst/>
                          </a:prstGeom>
                        </pic:spPr>
                      </pic:pic>
                    </a:graphicData>
                  </a:graphic>
                </wp:inline>
              </w:drawing>
            </w:r>
          </w:p>
          <w:p w14:paraId="70B228AA" w14:textId="7D4CA7C6" w:rsidR="009C01AD" w:rsidRPr="007C476B" w:rsidRDefault="009C01AD" w:rsidP="005D4026">
            <w:pPr>
              <w:tabs>
                <w:tab w:val="left" w:pos="450"/>
              </w:tabs>
              <w:ind w:firstLine="0"/>
              <w:jc w:val="center"/>
            </w:pPr>
            <w:r w:rsidRPr="007C476B">
              <w:rPr>
                <w:sz w:val="20"/>
                <w:szCs w:val="16"/>
              </w:rPr>
              <w:t>RF</w:t>
            </w:r>
          </w:p>
        </w:tc>
      </w:tr>
    </w:tbl>
    <w:p w14:paraId="387B2AEB" w14:textId="4FA8ECCA" w:rsidR="007C476B" w:rsidRDefault="005B052B" w:rsidP="005B052B">
      <w:pPr>
        <w:pStyle w:val="CaptionCallout"/>
        <w:tabs>
          <w:tab w:val="left" w:pos="450"/>
        </w:tabs>
        <w:spacing w:line="240" w:lineRule="auto"/>
      </w:pPr>
      <w:bookmarkStart w:id="43" w:name="_Ref159175325"/>
      <w:r w:rsidRPr="005B052B">
        <w:t xml:space="preserve">Appendix </w:t>
      </w:r>
      <w:r>
        <w:fldChar w:fldCharType="begin"/>
      </w:r>
      <w:r w:rsidRPr="005B052B">
        <w:instrText xml:space="preserve"> SEQ Appendix \* ARABIC </w:instrText>
      </w:r>
      <w:r>
        <w:fldChar w:fldCharType="separate"/>
      </w:r>
      <w:r>
        <w:rPr>
          <w:noProof/>
        </w:rPr>
        <w:t>8</w:t>
      </w:r>
      <w:r>
        <w:fldChar w:fldCharType="end"/>
      </w:r>
      <w:bookmarkEnd w:id="43"/>
      <w:r w:rsidRPr="005B052B">
        <w:t xml:space="preserve"> Classification report </w:t>
      </w:r>
      <w:r w:rsidR="007C476B" w:rsidRPr="007C476B">
        <w:t>adding "</w:t>
      </w:r>
      <w:proofErr w:type="spellStart"/>
      <w:r w:rsidR="007C476B" w:rsidRPr="007C476B">
        <w:t>author_books_avg_rating</w:t>
      </w:r>
      <w:proofErr w:type="spellEnd"/>
      <w:r w:rsidR="007C476B" w:rsidRPr="007C476B">
        <w:t>"</w:t>
      </w:r>
      <w:r w:rsidR="007C476B">
        <w:t xml:space="preserve"> </w:t>
      </w:r>
      <w:proofErr w:type="gramStart"/>
      <w:r w:rsidR="007C476B">
        <w:t>variable</w:t>
      </w:r>
      <w:proofErr w:type="gramEnd"/>
    </w:p>
    <w:p w14:paraId="07728BDB" w14:textId="77777777" w:rsidR="005B052B" w:rsidRDefault="005B052B" w:rsidP="005B052B">
      <w:pPr>
        <w:pStyle w:val="CaptionCallout"/>
        <w:tabs>
          <w:tab w:val="left" w:pos="450"/>
        </w:tabs>
        <w:spacing w:line="240" w:lineRule="auto"/>
      </w:pPr>
    </w:p>
    <w:p w14:paraId="690CA3B5" w14:textId="3A43E47A" w:rsidR="006D3A92" w:rsidRPr="006D3A92" w:rsidRDefault="006D3A92" w:rsidP="001C0252">
      <w:pPr>
        <w:tabs>
          <w:tab w:val="left" w:pos="450"/>
        </w:tabs>
        <w:ind w:firstLine="0"/>
        <w:jc w:val="both"/>
      </w:pPr>
      <w:r w:rsidRPr="006D3A92">
        <w:rPr>
          <w:noProof/>
        </w:rPr>
        <w:drawing>
          <wp:inline distT="0" distB="0" distL="0" distR="0" wp14:anchorId="04DE424F" wp14:editId="5692012C">
            <wp:extent cx="4043680" cy="1262380"/>
            <wp:effectExtent l="0" t="0" r="0" b="0"/>
            <wp:docPr id="2014524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3680" cy="1262380"/>
                    </a:xfrm>
                    <a:prstGeom prst="rect">
                      <a:avLst/>
                    </a:prstGeom>
                    <a:noFill/>
                    <a:ln>
                      <a:noFill/>
                    </a:ln>
                  </pic:spPr>
                </pic:pic>
              </a:graphicData>
            </a:graphic>
          </wp:inline>
        </w:drawing>
      </w:r>
    </w:p>
    <w:p w14:paraId="0281B5AA" w14:textId="77777777" w:rsidR="00F404D6" w:rsidRPr="007C476B" w:rsidRDefault="00F404D6" w:rsidP="001C0252">
      <w:pPr>
        <w:pStyle w:val="NoIndent"/>
        <w:tabs>
          <w:tab w:val="left" w:pos="450"/>
        </w:tabs>
        <w:spacing w:line="240" w:lineRule="auto"/>
        <w:rPr>
          <w:rFonts w:ascii="Calibri" w:eastAsia="Calibri" w:hAnsi="Calibri" w:cs="Calibri"/>
          <w:color w:val="000000" w:themeColor="text1"/>
        </w:rPr>
      </w:pPr>
    </w:p>
    <w:sectPr w:rsidR="00F404D6" w:rsidRPr="007C476B" w:rsidSect="00424736">
      <w:headerReference w:type="default" r:id="rId24"/>
      <w:footerReference w:type="default" r:id="rId25"/>
      <w:headerReference w:type="first" r:id="rId26"/>
      <w:pgSz w:w="12240" w:h="15840"/>
      <w:pgMar w:top="1440" w:right="90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30D6" w14:textId="77777777" w:rsidR="00424736" w:rsidRDefault="00424736">
      <w:pPr>
        <w:spacing w:line="240" w:lineRule="auto"/>
      </w:pPr>
      <w:r>
        <w:separator/>
      </w:r>
    </w:p>
  </w:endnote>
  <w:endnote w:type="continuationSeparator" w:id="0">
    <w:p w14:paraId="3E4D90FF" w14:textId="77777777" w:rsidR="00424736" w:rsidRDefault="00424736">
      <w:pPr>
        <w:spacing w:line="240" w:lineRule="auto"/>
      </w:pPr>
      <w:r>
        <w:continuationSeparator/>
      </w:r>
    </w:p>
  </w:endnote>
  <w:endnote w:type="continuationNotice" w:id="1">
    <w:p w14:paraId="2BD8214F" w14:textId="77777777" w:rsidR="00424736" w:rsidRDefault="004247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0F80" w14:textId="1DDB5257" w:rsidR="00131EDF" w:rsidRPr="00131EDF" w:rsidRDefault="00131EDF" w:rsidP="00131EDF">
    <w:pPr>
      <w:tabs>
        <w:tab w:val="center" w:pos="4550"/>
        <w:tab w:val="left" w:pos="5818"/>
      </w:tabs>
      <w:ind w:right="260"/>
      <w:jc w:val="right"/>
      <w:rPr>
        <w:rFonts w:cstheme="minorHAnsi"/>
        <w:color w:val="404040" w:themeColor="text1" w:themeTint="BF"/>
        <w:sz w:val="18"/>
        <w:szCs w:val="18"/>
      </w:rPr>
    </w:pPr>
    <w:r w:rsidRPr="00131EDF">
      <w:rPr>
        <w:rFonts w:cstheme="minorHAnsi"/>
        <w:color w:val="404040" w:themeColor="text1" w:themeTint="BF"/>
        <w:spacing w:val="60"/>
        <w:sz w:val="20"/>
        <w:szCs w:val="20"/>
      </w:rPr>
      <w:t>Page</w:t>
    </w:r>
    <w:r w:rsidRPr="00131EDF">
      <w:rPr>
        <w:rFonts w:cstheme="minorHAnsi"/>
        <w:color w:val="404040" w:themeColor="text1" w:themeTint="BF"/>
        <w:sz w:val="20"/>
        <w:szCs w:val="20"/>
      </w:rPr>
      <w:t xml:space="preserve"> </w:t>
    </w:r>
    <w:r w:rsidRPr="00131EDF">
      <w:rPr>
        <w:rFonts w:cstheme="minorHAnsi"/>
        <w:color w:val="404040" w:themeColor="text1" w:themeTint="BF"/>
        <w:sz w:val="20"/>
        <w:szCs w:val="20"/>
      </w:rPr>
      <w:fldChar w:fldCharType="begin"/>
    </w:r>
    <w:r w:rsidRPr="00131EDF">
      <w:rPr>
        <w:rFonts w:cstheme="minorHAnsi"/>
        <w:color w:val="404040" w:themeColor="text1" w:themeTint="BF"/>
        <w:sz w:val="20"/>
        <w:szCs w:val="20"/>
      </w:rPr>
      <w:instrText xml:space="preserve"> PAGE   \* MERGEFORMAT </w:instrText>
    </w:r>
    <w:r w:rsidRPr="00131EDF">
      <w:rPr>
        <w:rFonts w:cstheme="minorHAnsi"/>
        <w:color w:val="404040" w:themeColor="text1" w:themeTint="BF"/>
        <w:sz w:val="20"/>
        <w:szCs w:val="20"/>
      </w:rPr>
      <w:fldChar w:fldCharType="separate"/>
    </w:r>
    <w:r w:rsidRPr="00131EDF">
      <w:rPr>
        <w:rFonts w:cstheme="minorHAnsi"/>
        <w:noProof/>
        <w:color w:val="404040" w:themeColor="text1" w:themeTint="BF"/>
        <w:sz w:val="20"/>
        <w:szCs w:val="20"/>
      </w:rPr>
      <w:t>1</w:t>
    </w:r>
    <w:r w:rsidRPr="00131EDF">
      <w:rPr>
        <w:rFonts w:cstheme="minorHAnsi"/>
        <w:color w:val="404040" w:themeColor="text1" w:themeTint="BF"/>
        <w:sz w:val="20"/>
        <w:szCs w:val="20"/>
      </w:rPr>
      <w:fldChar w:fldCharType="end"/>
    </w:r>
    <w:r w:rsidRPr="00131EDF">
      <w:rPr>
        <w:rFonts w:cstheme="minorHAnsi"/>
        <w:color w:val="404040" w:themeColor="text1" w:themeTint="B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B2A0" w14:textId="77777777" w:rsidR="00424736" w:rsidRDefault="00424736">
      <w:pPr>
        <w:spacing w:line="240" w:lineRule="auto"/>
      </w:pPr>
      <w:r>
        <w:separator/>
      </w:r>
    </w:p>
  </w:footnote>
  <w:footnote w:type="continuationSeparator" w:id="0">
    <w:p w14:paraId="1F788A0B" w14:textId="77777777" w:rsidR="00424736" w:rsidRDefault="00424736">
      <w:pPr>
        <w:spacing w:line="240" w:lineRule="auto"/>
      </w:pPr>
      <w:r>
        <w:continuationSeparator/>
      </w:r>
    </w:p>
  </w:footnote>
  <w:footnote w:type="continuationNotice" w:id="1">
    <w:p w14:paraId="3DD7772D" w14:textId="77777777" w:rsidR="00424736" w:rsidRDefault="00424736">
      <w:pPr>
        <w:spacing w:line="240" w:lineRule="auto"/>
      </w:pPr>
    </w:p>
  </w:footnote>
  <w:footnote w:id="2">
    <w:p w14:paraId="5A1A7149" w14:textId="1B2F9557" w:rsidR="00E05FC9" w:rsidRPr="00E05FC9" w:rsidRDefault="00E05FC9" w:rsidP="00E05FC9">
      <w:pPr>
        <w:pStyle w:val="FootnoteText"/>
        <w:ind w:firstLine="0"/>
        <w:jc w:val="both"/>
      </w:pPr>
      <w:r>
        <w:rPr>
          <w:rStyle w:val="FootnoteReference"/>
        </w:rPr>
        <w:footnoteRef/>
      </w:r>
      <w:r>
        <w:t xml:space="preserve"> </w:t>
      </w:r>
      <w:r w:rsidRPr="00E05FC9">
        <w:t>Goodreads</w:t>
      </w:r>
      <w:ins w:id="5" w:author="Author">
        <w:r w:rsidR="000D140B">
          <w:t xml:space="preserve"> (Jan, </w:t>
        </w:r>
        <w:proofErr w:type="gramStart"/>
        <w:r w:rsidR="000D140B">
          <w:t>2007)_</w:t>
        </w:r>
        <w:proofErr w:type="gramEnd"/>
        <w:r w:rsidR="000D140B">
          <w:t>.</w:t>
        </w:r>
      </w:ins>
      <w:del w:id="6" w:author="Author">
        <w:r w:rsidDel="000D140B">
          <w:delText>:</w:delText>
        </w:r>
      </w:del>
      <w:r>
        <w:t xml:space="preserve"> th</w:t>
      </w:r>
      <w:r w:rsidRPr="00E05FC9">
        <w:t>e world’s largest site for readers and book recommendations</w:t>
      </w:r>
      <w:ins w:id="7" w:author="Author">
        <w:r w:rsidR="000D140B">
          <w:t>.</w:t>
        </w:r>
      </w:ins>
      <w:del w:id="8" w:author="Author">
        <w:r w:rsidDel="000D140B">
          <w:delText xml:space="preserve">, </w:delText>
        </w:r>
        <w:r w:rsidRPr="00E05FC9" w:rsidDel="000D140B">
          <w:delText>launched in January 2007</w:delText>
        </w:r>
      </w:del>
      <w:r w:rsidRPr="00E05FC9">
        <w:t>.</w:t>
      </w:r>
      <w:ins w:id="9" w:author="Author">
        <w:r w:rsidR="000D140B" w:rsidRPr="000D140B">
          <w:t xml:space="preserve"> </w:t>
        </w:r>
        <w:r w:rsidR="000D140B" w:rsidRPr="000D140B">
          <w:t>https://www.goodreads.com/</w:t>
        </w:r>
      </w:ins>
    </w:p>
  </w:footnote>
  <w:footnote w:id="3">
    <w:p w14:paraId="476A8050" w14:textId="4836FBBA" w:rsidR="0061372A" w:rsidRPr="00E7608A" w:rsidRDefault="0061372A" w:rsidP="005D6CD8">
      <w:pPr>
        <w:pStyle w:val="FootnoteText"/>
        <w:ind w:firstLine="0"/>
        <w:jc w:val="both"/>
      </w:pPr>
      <w:r>
        <w:rPr>
          <w:rStyle w:val="FootnoteReference"/>
        </w:rPr>
        <w:footnoteRef/>
      </w:r>
      <w:r w:rsidRPr="00D309E7">
        <w:rPr>
          <w:u w:val="single"/>
        </w:rPr>
        <w:t xml:space="preserve"> </w:t>
      </w:r>
      <w:r w:rsidR="00D309E7" w:rsidRPr="00D309E7">
        <w:rPr>
          <w:u w:val="single"/>
        </w:rPr>
        <w:fldChar w:fldCharType="begin"/>
      </w:r>
      <w:r w:rsidR="00D309E7" w:rsidRPr="00D309E7">
        <w:rPr>
          <w:u w:val="single"/>
        </w:rPr>
        <w:instrText xml:space="preserve"> REF _Ref159174243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Appendix 1</w:t>
      </w:r>
      <w:r w:rsidR="00D309E7" w:rsidRPr="00D309E7">
        <w:rPr>
          <w:u w:val="single"/>
        </w:rPr>
        <w:fldChar w:fldCharType="end"/>
      </w:r>
      <w:r w:rsidR="00D309E7">
        <w:t xml:space="preserve"> </w:t>
      </w:r>
      <w:r w:rsidRPr="0061372A">
        <w:t>for further details</w:t>
      </w:r>
      <w:r>
        <w:t>.</w:t>
      </w:r>
    </w:p>
  </w:footnote>
  <w:footnote w:id="4">
    <w:p w14:paraId="680CA952" w14:textId="68FE2088" w:rsidR="00FF3484" w:rsidRPr="00FF3484" w:rsidRDefault="00FF3484" w:rsidP="00FF3484">
      <w:pPr>
        <w:pStyle w:val="FootnoteText"/>
        <w:ind w:firstLine="0"/>
      </w:pPr>
      <w:r>
        <w:rPr>
          <w:rStyle w:val="FootnoteReference"/>
        </w:rPr>
        <w:footnoteRef/>
      </w:r>
      <w:r>
        <w:t xml:space="preserve"> </w:t>
      </w:r>
      <w:r w:rsidRPr="00FF3484">
        <w:t>The optimal parameter for stabilizing variance and minimizing skewness is estimated through maximum likelihood.</w:t>
      </w:r>
      <w:r>
        <w:t xml:space="preserve"> </w:t>
      </w:r>
    </w:p>
  </w:footnote>
  <w:footnote w:id="5">
    <w:p w14:paraId="588E9D6A" w14:textId="17F5DCBF" w:rsidR="00F404D6" w:rsidRPr="00F404D6" w:rsidRDefault="00F404D6" w:rsidP="00F404D6">
      <w:pPr>
        <w:pStyle w:val="FootnoteText"/>
        <w:ind w:firstLine="0"/>
      </w:pPr>
      <w:r>
        <w:rPr>
          <w:rStyle w:val="FootnoteReference"/>
        </w:rPr>
        <w:footnoteRef/>
      </w:r>
      <w:r>
        <w:t xml:space="preserve"> W</w:t>
      </w:r>
      <w:r w:rsidRPr="00F404D6">
        <w:t>hen used, the same transformations were applied to them as to the numerical variables.</w:t>
      </w:r>
    </w:p>
  </w:footnote>
  <w:footnote w:id="6">
    <w:p w14:paraId="581815C0" w14:textId="77777777" w:rsidR="000067B6" w:rsidRPr="00E7608A" w:rsidRDefault="000067B6" w:rsidP="00FF3484">
      <w:pPr>
        <w:pStyle w:val="FootnoteText"/>
        <w:ind w:firstLine="0"/>
      </w:pPr>
      <w:r>
        <w:rPr>
          <w:rStyle w:val="FootnoteReference"/>
        </w:rPr>
        <w:footnoteRef/>
      </w:r>
      <w:r>
        <w:t xml:space="preserve"> </w:t>
      </w:r>
      <w:r w:rsidRPr="00E7608A">
        <w:t>On training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8" w:type="dxa"/>
      <w:tblInd w:w="-450" w:type="dxa"/>
      <w:tblLayout w:type="fixed"/>
      <w:tblLook w:val="06A0" w:firstRow="1" w:lastRow="0" w:firstColumn="1" w:lastColumn="0" w:noHBand="1" w:noVBand="1"/>
    </w:tblPr>
    <w:tblGrid>
      <w:gridCol w:w="3968"/>
      <w:gridCol w:w="3495"/>
      <w:gridCol w:w="3495"/>
    </w:tblGrid>
    <w:tr w:rsidR="00904DBE" w14:paraId="5F89637F" w14:textId="77777777" w:rsidTr="001C0252">
      <w:trPr>
        <w:trHeight w:val="229"/>
      </w:trPr>
      <w:tc>
        <w:tcPr>
          <w:tcW w:w="3968" w:type="dxa"/>
        </w:tcPr>
        <w:p w14:paraId="28E0D578" w14:textId="07DEF9D5" w:rsidR="00604652" w:rsidRDefault="00604652" w:rsidP="00604652">
          <w:pPr>
            <w:pStyle w:val="Header"/>
          </w:pPr>
        </w:p>
      </w:tc>
      <w:tc>
        <w:tcPr>
          <w:tcW w:w="3495" w:type="dxa"/>
        </w:tcPr>
        <w:p w14:paraId="546A202E" w14:textId="77777777" w:rsidR="00904DBE" w:rsidRDefault="00904DBE" w:rsidP="00904DBE">
          <w:pPr>
            <w:pStyle w:val="Header"/>
            <w:jc w:val="center"/>
          </w:pPr>
        </w:p>
      </w:tc>
      <w:tc>
        <w:tcPr>
          <w:tcW w:w="3495" w:type="dxa"/>
        </w:tcPr>
        <w:p w14:paraId="06615869" w14:textId="1D91C296" w:rsidR="00904DBE" w:rsidRDefault="00904DBE" w:rsidP="00904DBE">
          <w:pPr>
            <w:pStyle w:val="Header"/>
            <w:ind w:right="-115"/>
            <w:jc w:val="right"/>
          </w:pPr>
        </w:p>
      </w:tc>
    </w:tr>
  </w:tbl>
  <w:p w14:paraId="34BAF78C" w14:textId="667DFF67" w:rsidR="733B038C" w:rsidRDefault="00D2231C" w:rsidP="00096726">
    <w:pPr>
      <w:pStyle w:val="Header"/>
      <w:tabs>
        <w:tab w:val="clear" w:pos="9360"/>
        <w:tab w:val="right" w:pos="9900"/>
      </w:tabs>
      <w:ind w:left="-450"/>
      <w:jc w:val="right"/>
    </w:pPr>
    <w:r w:rsidRPr="00877441">
      <w:rPr>
        <w:b/>
        <w:bCs/>
        <w:noProof/>
      </w:rPr>
      <mc:AlternateContent>
        <mc:Choice Requires="wps">
          <w:drawing>
            <wp:anchor distT="0" distB="0" distL="114300" distR="114300" simplePos="0" relativeHeight="251662336" behindDoc="0" locked="0" layoutInCell="1" allowOverlap="1" wp14:anchorId="7B190820" wp14:editId="52759517">
              <wp:simplePos x="0" y="0"/>
              <wp:positionH relativeFrom="column">
                <wp:posOffset>25717</wp:posOffset>
              </wp:positionH>
              <wp:positionV relativeFrom="paragraph">
                <wp:posOffset>187325</wp:posOffset>
              </wp:positionV>
              <wp:extent cx="6596062" cy="0"/>
              <wp:effectExtent l="0" t="0" r="0" b="0"/>
              <wp:wrapNone/>
              <wp:docPr id="129864732"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967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75pt" to="521.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" strokecolor="#a5a5a5 [3206]" strokeweight="1.5pt">
              <v:stroke joinstyle="miter"/>
            </v:line>
          </w:pict>
        </mc:Fallback>
      </mc:AlternateContent>
    </w:r>
    <w:r w:rsidRPr="00D2231C">
      <w:t>Book Rating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41D2A1" w14:textId="77777777" w:rsidTr="00FD478C">
      <w:tc>
        <w:tcPr>
          <w:tcW w:w="3120" w:type="dxa"/>
        </w:tcPr>
        <w:p w14:paraId="6AC6007D" w14:textId="5A596145" w:rsidR="733B038C" w:rsidRPr="00FD478C" w:rsidRDefault="00877441" w:rsidP="00FD478C">
          <w:pPr>
            <w:pStyle w:val="Header"/>
          </w:pPr>
          <w:r>
            <w:rPr>
              <w:noProof/>
            </w:rPr>
            <w:drawing>
              <wp:anchor distT="0" distB="0" distL="0" distR="0" simplePos="0" relativeHeight="251659264" behindDoc="1" locked="0" layoutInCell="1" allowOverlap="1" wp14:anchorId="31F58CA1" wp14:editId="53BBD933">
                <wp:simplePos x="0" y="0"/>
                <wp:positionH relativeFrom="page">
                  <wp:posOffset>0</wp:posOffset>
                </wp:positionH>
                <wp:positionV relativeFrom="page">
                  <wp:posOffset>0</wp:posOffset>
                </wp:positionV>
                <wp:extent cx="1771650" cy="378908"/>
                <wp:effectExtent l="0" t="0" r="0" b="2540"/>
                <wp:wrapNone/>
                <wp:docPr id="1405055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3865" cy="387937"/>
                        </a:xfrm>
                        <a:prstGeom prst="rect">
                          <a:avLst/>
                        </a:prstGeom>
                      </pic:spPr>
                    </pic:pic>
                  </a:graphicData>
                </a:graphic>
                <wp14:sizeRelH relativeFrom="margin">
                  <wp14:pctWidth>0</wp14:pctWidth>
                </wp14:sizeRelH>
                <wp14:sizeRelV relativeFrom="margin">
                  <wp14:pctHeight>0</wp14:pctHeight>
                </wp14:sizeRelV>
              </wp:anchor>
            </w:drawing>
          </w:r>
        </w:p>
      </w:tc>
      <w:tc>
        <w:tcPr>
          <w:tcW w:w="3120" w:type="dxa"/>
        </w:tcPr>
        <w:p w14:paraId="490DA6A2" w14:textId="77777777" w:rsidR="733B038C" w:rsidRDefault="733B038C" w:rsidP="733B038C">
          <w:pPr>
            <w:pStyle w:val="Header"/>
            <w:jc w:val="center"/>
          </w:pPr>
        </w:p>
      </w:tc>
      <w:tc>
        <w:tcPr>
          <w:tcW w:w="3120" w:type="dxa"/>
        </w:tcPr>
        <w:p w14:paraId="2BBE6BFF" w14:textId="77777777" w:rsidR="733B038C" w:rsidRDefault="733B038C" w:rsidP="733B038C">
          <w:pPr>
            <w:pStyle w:val="Header"/>
            <w:ind w:right="-115"/>
            <w:jc w:val="right"/>
          </w:pPr>
        </w:p>
      </w:tc>
    </w:tr>
  </w:tbl>
  <w:p w14:paraId="4F3A3EC8" w14:textId="7D9EB9AD" w:rsidR="733B038C" w:rsidRPr="00877441" w:rsidRDefault="00877441" w:rsidP="00877441">
    <w:pPr>
      <w:pStyle w:val="Header"/>
      <w:jc w:val="right"/>
      <w:rPr>
        <w:b/>
        <w:bCs/>
      </w:rPr>
    </w:pPr>
    <w:r w:rsidRPr="00877441">
      <w:rPr>
        <w:b/>
        <w:bCs/>
        <w:noProof/>
      </w:rPr>
      <mc:AlternateContent>
        <mc:Choice Requires="wps">
          <w:drawing>
            <wp:anchor distT="0" distB="0" distL="114300" distR="114300" simplePos="0" relativeHeight="251660288" behindDoc="0" locked="0" layoutInCell="1" allowOverlap="1" wp14:anchorId="4D462E90" wp14:editId="6F89B5F9">
              <wp:simplePos x="0" y="0"/>
              <wp:positionH relativeFrom="column">
                <wp:posOffset>40322</wp:posOffset>
              </wp:positionH>
              <wp:positionV relativeFrom="paragraph">
                <wp:posOffset>243205</wp:posOffset>
              </wp:positionV>
              <wp:extent cx="6596062" cy="0"/>
              <wp:effectExtent l="0" t="0" r="0" b="0"/>
              <wp:wrapNone/>
              <wp:docPr id="1702093227"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FCD0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9.15pt" to="5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" strokecolor="#a5a5a5 [3206]" strokeweight="1.5pt">
              <v:stroke joinstyle="miter"/>
            </v:line>
          </w:pict>
        </mc:Fallback>
      </mc:AlternateContent>
    </w:r>
    <w:r w:rsidRPr="00877441">
      <w:rPr>
        <w:b/>
        <w:bCs/>
      </w:rPr>
      <w:t>Python</w:t>
    </w:r>
    <w:r w:rsidRPr="00877441">
      <w:rPr>
        <w:b/>
        <w:bCs/>
        <w:spacing w:val="-7"/>
      </w:rPr>
      <w:t xml:space="preserve"> </w:t>
    </w:r>
    <w:r w:rsidRPr="00877441">
      <w:rPr>
        <w:b/>
        <w:bCs/>
      </w:rPr>
      <w:t>Machine</w:t>
    </w:r>
    <w:r w:rsidRPr="00877441">
      <w:rPr>
        <w:b/>
        <w:bCs/>
        <w:spacing w:val="-7"/>
      </w:rPr>
      <w:t xml:space="preserve"> </w:t>
    </w:r>
    <w:r w:rsidRPr="00877441">
      <w:rPr>
        <w:b/>
        <w:bCs/>
      </w:rPr>
      <w:t>Learning</w:t>
    </w:r>
    <w:r w:rsidRPr="00877441">
      <w:rPr>
        <w:b/>
        <w:bCs/>
        <w:spacing w:val="-6"/>
      </w:rPr>
      <w:t xml:space="preserve"> </w:t>
    </w:r>
    <w:r w:rsidRPr="00877441">
      <w:rPr>
        <w:b/>
        <w:bCs/>
        <w:spacing w:val="-4"/>
      </w:rPr>
      <w:t>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D5BAF"/>
    <w:multiLevelType w:val="hybridMultilevel"/>
    <w:tmpl w:val="1DE64C8C"/>
    <w:lvl w:ilvl="0" w:tplc="2B6C2A9E">
      <w:start w:val="1"/>
      <w:numFmt w:val="decimal"/>
      <w:lvlText w:val="%1)"/>
      <w:lvlJc w:val="left"/>
      <w:pPr>
        <w:ind w:left="820" w:hanging="360"/>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num w:numId="1" w16cid:durableId="1518424872">
    <w:abstractNumId w:val="0"/>
  </w:num>
  <w:num w:numId="2" w16cid:durableId="1664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1"/>
    <w:rsid w:val="000067B6"/>
    <w:rsid w:val="00021955"/>
    <w:rsid w:val="00027380"/>
    <w:rsid w:val="000361D1"/>
    <w:rsid w:val="000623EA"/>
    <w:rsid w:val="000664DC"/>
    <w:rsid w:val="00096726"/>
    <w:rsid w:val="00097510"/>
    <w:rsid w:val="000A530C"/>
    <w:rsid w:val="000D140B"/>
    <w:rsid w:val="000E6711"/>
    <w:rsid w:val="000E7CFD"/>
    <w:rsid w:val="00113E00"/>
    <w:rsid w:val="00114FF1"/>
    <w:rsid w:val="0012406A"/>
    <w:rsid w:val="00131EDF"/>
    <w:rsid w:val="0013478B"/>
    <w:rsid w:val="001378AE"/>
    <w:rsid w:val="00164C9B"/>
    <w:rsid w:val="00166AF2"/>
    <w:rsid w:val="00172DD9"/>
    <w:rsid w:val="001C0252"/>
    <w:rsid w:val="001C248F"/>
    <w:rsid w:val="00214DDC"/>
    <w:rsid w:val="00274581"/>
    <w:rsid w:val="00276B1C"/>
    <w:rsid w:val="002B0AE8"/>
    <w:rsid w:val="002B5637"/>
    <w:rsid w:val="002B62E3"/>
    <w:rsid w:val="002C1863"/>
    <w:rsid w:val="002C3BE4"/>
    <w:rsid w:val="002F7E04"/>
    <w:rsid w:val="003052D9"/>
    <w:rsid w:val="00366822"/>
    <w:rsid w:val="00371BD9"/>
    <w:rsid w:val="003949B7"/>
    <w:rsid w:val="003B53D4"/>
    <w:rsid w:val="003C0C94"/>
    <w:rsid w:val="003E2B11"/>
    <w:rsid w:val="003F3D35"/>
    <w:rsid w:val="00403A5B"/>
    <w:rsid w:val="00407072"/>
    <w:rsid w:val="004155BF"/>
    <w:rsid w:val="00416644"/>
    <w:rsid w:val="0042207D"/>
    <w:rsid w:val="00424736"/>
    <w:rsid w:val="00424BCA"/>
    <w:rsid w:val="00453729"/>
    <w:rsid w:val="00455199"/>
    <w:rsid w:val="0049334F"/>
    <w:rsid w:val="0049542E"/>
    <w:rsid w:val="004C683E"/>
    <w:rsid w:val="004D5EC5"/>
    <w:rsid w:val="00500997"/>
    <w:rsid w:val="005176BF"/>
    <w:rsid w:val="00530EF3"/>
    <w:rsid w:val="005936DA"/>
    <w:rsid w:val="00593A4B"/>
    <w:rsid w:val="005B04DC"/>
    <w:rsid w:val="005B052B"/>
    <w:rsid w:val="005D1E7D"/>
    <w:rsid w:val="005D4026"/>
    <w:rsid w:val="005D6CD8"/>
    <w:rsid w:val="005E4365"/>
    <w:rsid w:val="00604652"/>
    <w:rsid w:val="0061372A"/>
    <w:rsid w:val="00614C7B"/>
    <w:rsid w:val="00620FE9"/>
    <w:rsid w:val="00643164"/>
    <w:rsid w:val="00671516"/>
    <w:rsid w:val="00671FCF"/>
    <w:rsid w:val="00673918"/>
    <w:rsid w:val="006758FD"/>
    <w:rsid w:val="006A2BFF"/>
    <w:rsid w:val="006C101C"/>
    <w:rsid w:val="006C2BBB"/>
    <w:rsid w:val="006C5051"/>
    <w:rsid w:val="006D3A92"/>
    <w:rsid w:val="006F4709"/>
    <w:rsid w:val="00702B81"/>
    <w:rsid w:val="00704CD1"/>
    <w:rsid w:val="00727711"/>
    <w:rsid w:val="00734306"/>
    <w:rsid w:val="0074264E"/>
    <w:rsid w:val="0078117D"/>
    <w:rsid w:val="0078251F"/>
    <w:rsid w:val="00796468"/>
    <w:rsid w:val="00797E42"/>
    <w:rsid w:val="007A3AC6"/>
    <w:rsid w:val="007C2B08"/>
    <w:rsid w:val="007C476B"/>
    <w:rsid w:val="007D4A2B"/>
    <w:rsid w:val="007E2D6A"/>
    <w:rsid w:val="007E5D0B"/>
    <w:rsid w:val="007F3D30"/>
    <w:rsid w:val="008078FA"/>
    <w:rsid w:val="00812B3E"/>
    <w:rsid w:val="008210D4"/>
    <w:rsid w:val="00823731"/>
    <w:rsid w:val="008326BF"/>
    <w:rsid w:val="00832941"/>
    <w:rsid w:val="00836A5A"/>
    <w:rsid w:val="00846097"/>
    <w:rsid w:val="00856089"/>
    <w:rsid w:val="00871BC6"/>
    <w:rsid w:val="00877441"/>
    <w:rsid w:val="008D6AB8"/>
    <w:rsid w:val="008F375D"/>
    <w:rsid w:val="008F7804"/>
    <w:rsid w:val="00904DBE"/>
    <w:rsid w:val="00935DEF"/>
    <w:rsid w:val="0095683E"/>
    <w:rsid w:val="009661C9"/>
    <w:rsid w:val="009C01AD"/>
    <w:rsid w:val="00A064D9"/>
    <w:rsid w:val="00A43186"/>
    <w:rsid w:val="00A56C7D"/>
    <w:rsid w:val="00A6177F"/>
    <w:rsid w:val="00A75901"/>
    <w:rsid w:val="00AA3501"/>
    <w:rsid w:val="00AC04A8"/>
    <w:rsid w:val="00AD4DE5"/>
    <w:rsid w:val="00AE6476"/>
    <w:rsid w:val="00B21E9C"/>
    <w:rsid w:val="00B4060C"/>
    <w:rsid w:val="00B5233A"/>
    <w:rsid w:val="00B6495A"/>
    <w:rsid w:val="00B81FDF"/>
    <w:rsid w:val="00B92F6C"/>
    <w:rsid w:val="00BA6612"/>
    <w:rsid w:val="00BC5DC3"/>
    <w:rsid w:val="00BE1F4B"/>
    <w:rsid w:val="00BE48AD"/>
    <w:rsid w:val="00C169F7"/>
    <w:rsid w:val="00C267E4"/>
    <w:rsid w:val="00C26C30"/>
    <w:rsid w:val="00C31184"/>
    <w:rsid w:val="00C3748B"/>
    <w:rsid w:val="00C51C2F"/>
    <w:rsid w:val="00C90AA9"/>
    <w:rsid w:val="00C92F88"/>
    <w:rsid w:val="00CA1E31"/>
    <w:rsid w:val="00CC2FB9"/>
    <w:rsid w:val="00CD7F50"/>
    <w:rsid w:val="00D020F2"/>
    <w:rsid w:val="00D2231C"/>
    <w:rsid w:val="00D309E7"/>
    <w:rsid w:val="00D445E8"/>
    <w:rsid w:val="00D566A0"/>
    <w:rsid w:val="00D6048F"/>
    <w:rsid w:val="00D629C0"/>
    <w:rsid w:val="00D90178"/>
    <w:rsid w:val="00DA395D"/>
    <w:rsid w:val="00DF1ADF"/>
    <w:rsid w:val="00DF3215"/>
    <w:rsid w:val="00E05FC9"/>
    <w:rsid w:val="00E078FD"/>
    <w:rsid w:val="00E11060"/>
    <w:rsid w:val="00E23707"/>
    <w:rsid w:val="00E47A31"/>
    <w:rsid w:val="00E7608A"/>
    <w:rsid w:val="00E879E7"/>
    <w:rsid w:val="00E94960"/>
    <w:rsid w:val="00EE06EA"/>
    <w:rsid w:val="00EE7886"/>
    <w:rsid w:val="00EF3BD5"/>
    <w:rsid w:val="00F17AA2"/>
    <w:rsid w:val="00F404D6"/>
    <w:rsid w:val="00F43ACD"/>
    <w:rsid w:val="00F941E8"/>
    <w:rsid w:val="00FA1B76"/>
    <w:rsid w:val="00FA4C9E"/>
    <w:rsid w:val="00FD478C"/>
    <w:rsid w:val="00FF1E90"/>
    <w:rsid w:val="00FF348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D5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05FC9"/>
    <w:pPr>
      <w:spacing w:line="240" w:lineRule="auto"/>
    </w:pPr>
    <w:rPr>
      <w:sz w:val="20"/>
      <w:szCs w:val="20"/>
    </w:rPr>
  </w:style>
  <w:style w:type="character" w:customStyle="1" w:styleId="FootnoteTextChar">
    <w:name w:val="Footnote Text Char"/>
    <w:basedOn w:val="DefaultParagraphFont"/>
    <w:link w:val="FootnoteText"/>
    <w:uiPriority w:val="99"/>
    <w:semiHidden/>
    <w:rsid w:val="00E05FC9"/>
    <w:rPr>
      <w:sz w:val="20"/>
      <w:szCs w:val="20"/>
    </w:rPr>
  </w:style>
  <w:style w:type="character" w:styleId="FootnoteReference">
    <w:name w:val="footnote reference"/>
    <w:basedOn w:val="DefaultParagraphFont"/>
    <w:uiPriority w:val="99"/>
    <w:semiHidden/>
    <w:unhideWhenUsed/>
    <w:rsid w:val="00E05FC9"/>
    <w:rPr>
      <w:vertAlign w:val="superscript"/>
    </w:rPr>
  </w:style>
  <w:style w:type="paragraph" w:styleId="ListParagraph">
    <w:name w:val="List Paragraph"/>
    <w:basedOn w:val="Normal"/>
    <w:uiPriority w:val="1"/>
    <w:qFormat/>
    <w:rsid w:val="003B53D4"/>
    <w:pPr>
      <w:widowControl w:val="0"/>
      <w:autoSpaceDE w:val="0"/>
      <w:autoSpaceDN w:val="0"/>
      <w:spacing w:line="240" w:lineRule="auto"/>
      <w:ind w:left="820" w:hanging="360"/>
      <w:jc w:val="both"/>
    </w:pPr>
    <w:rPr>
      <w:rFonts w:ascii="Calibri" w:eastAsia="Calibri" w:hAnsi="Calibri" w:cs="Calibri"/>
    </w:rPr>
  </w:style>
  <w:style w:type="character" w:customStyle="1" w:styleId="pre">
    <w:name w:val="pre"/>
    <w:basedOn w:val="DefaultParagraphFont"/>
    <w:rsid w:val="00F17AA2"/>
  </w:style>
  <w:style w:type="character" w:styleId="UnresolvedMention">
    <w:name w:val="Unresolved Mention"/>
    <w:basedOn w:val="DefaultParagraphFont"/>
    <w:uiPriority w:val="99"/>
    <w:semiHidden/>
    <w:unhideWhenUsed/>
    <w:rsid w:val="00797E42"/>
    <w:rPr>
      <w:color w:val="605E5C"/>
      <w:shd w:val="clear" w:color="auto" w:fill="E1DFDD"/>
    </w:rPr>
  </w:style>
  <w:style w:type="table" w:styleId="PlainTable5">
    <w:name w:val="Plain Table 5"/>
    <w:basedOn w:val="TableNormal"/>
    <w:uiPriority w:val="45"/>
    <w:rsid w:val="00871B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620F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99">
      <w:bodyDiv w:val="1"/>
      <w:marLeft w:val="0"/>
      <w:marRight w:val="0"/>
      <w:marTop w:val="0"/>
      <w:marBottom w:val="0"/>
      <w:divBdr>
        <w:top w:val="none" w:sz="0" w:space="0" w:color="auto"/>
        <w:left w:val="none" w:sz="0" w:space="0" w:color="auto"/>
        <w:bottom w:val="none" w:sz="0" w:space="0" w:color="auto"/>
        <w:right w:val="none" w:sz="0" w:space="0" w:color="auto"/>
      </w:divBdr>
      <w:divsChild>
        <w:div w:id="1514025997">
          <w:marLeft w:val="0"/>
          <w:marRight w:val="0"/>
          <w:marTop w:val="0"/>
          <w:marBottom w:val="0"/>
          <w:divBdr>
            <w:top w:val="none" w:sz="0" w:space="0" w:color="auto"/>
            <w:left w:val="none" w:sz="0" w:space="0" w:color="auto"/>
            <w:bottom w:val="none" w:sz="0" w:space="0" w:color="auto"/>
            <w:right w:val="none" w:sz="0" w:space="0" w:color="auto"/>
          </w:divBdr>
          <w:divsChild>
            <w:div w:id="1384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26">
      <w:bodyDiv w:val="1"/>
      <w:marLeft w:val="0"/>
      <w:marRight w:val="0"/>
      <w:marTop w:val="0"/>
      <w:marBottom w:val="0"/>
      <w:divBdr>
        <w:top w:val="none" w:sz="0" w:space="0" w:color="auto"/>
        <w:left w:val="none" w:sz="0" w:space="0" w:color="auto"/>
        <w:bottom w:val="none" w:sz="0" w:space="0" w:color="auto"/>
        <w:right w:val="none" w:sz="0" w:space="0" w:color="auto"/>
      </w:divBdr>
    </w:div>
    <w:div w:id="187914276">
      <w:bodyDiv w:val="1"/>
      <w:marLeft w:val="0"/>
      <w:marRight w:val="0"/>
      <w:marTop w:val="0"/>
      <w:marBottom w:val="0"/>
      <w:divBdr>
        <w:top w:val="none" w:sz="0" w:space="0" w:color="auto"/>
        <w:left w:val="none" w:sz="0" w:space="0" w:color="auto"/>
        <w:bottom w:val="none" w:sz="0" w:space="0" w:color="auto"/>
        <w:right w:val="none" w:sz="0" w:space="0" w:color="auto"/>
      </w:divBdr>
      <w:divsChild>
        <w:div w:id="1657104678">
          <w:marLeft w:val="0"/>
          <w:marRight w:val="0"/>
          <w:marTop w:val="0"/>
          <w:marBottom w:val="0"/>
          <w:divBdr>
            <w:top w:val="none" w:sz="0" w:space="0" w:color="auto"/>
            <w:left w:val="none" w:sz="0" w:space="0" w:color="auto"/>
            <w:bottom w:val="none" w:sz="0" w:space="0" w:color="auto"/>
            <w:right w:val="none" w:sz="0" w:space="0" w:color="auto"/>
          </w:divBdr>
          <w:divsChild>
            <w:div w:id="141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909">
      <w:bodyDiv w:val="1"/>
      <w:marLeft w:val="0"/>
      <w:marRight w:val="0"/>
      <w:marTop w:val="0"/>
      <w:marBottom w:val="0"/>
      <w:divBdr>
        <w:top w:val="none" w:sz="0" w:space="0" w:color="auto"/>
        <w:left w:val="none" w:sz="0" w:space="0" w:color="auto"/>
        <w:bottom w:val="none" w:sz="0" w:space="0" w:color="auto"/>
        <w:right w:val="none" w:sz="0" w:space="0" w:color="auto"/>
      </w:divBdr>
      <w:divsChild>
        <w:div w:id="128254596">
          <w:marLeft w:val="0"/>
          <w:marRight w:val="0"/>
          <w:marTop w:val="0"/>
          <w:marBottom w:val="0"/>
          <w:divBdr>
            <w:top w:val="none" w:sz="0" w:space="0" w:color="auto"/>
            <w:left w:val="none" w:sz="0" w:space="0" w:color="auto"/>
            <w:bottom w:val="none" w:sz="0" w:space="0" w:color="auto"/>
            <w:right w:val="none" w:sz="0" w:space="0" w:color="auto"/>
          </w:divBdr>
          <w:divsChild>
            <w:div w:id="1867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9672">
      <w:bodyDiv w:val="1"/>
      <w:marLeft w:val="0"/>
      <w:marRight w:val="0"/>
      <w:marTop w:val="0"/>
      <w:marBottom w:val="0"/>
      <w:divBdr>
        <w:top w:val="none" w:sz="0" w:space="0" w:color="auto"/>
        <w:left w:val="none" w:sz="0" w:space="0" w:color="auto"/>
        <w:bottom w:val="none" w:sz="0" w:space="0" w:color="auto"/>
        <w:right w:val="none" w:sz="0" w:space="0" w:color="auto"/>
      </w:divBdr>
      <w:divsChild>
        <w:div w:id="1998268079">
          <w:marLeft w:val="0"/>
          <w:marRight w:val="0"/>
          <w:marTop w:val="0"/>
          <w:marBottom w:val="0"/>
          <w:divBdr>
            <w:top w:val="none" w:sz="0" w:space="0" w:color="auto"/>
            <w:left w:val="none" w:sz="0" w:space="0" w:color="auto"/>
            <w:bottom w:val="none" w:sz="0" w:space="0" w:color="auto"/>
            <w:right w:val="none" w:sz="0" w:space="0" w:color="auto"/>
          </w:divBdr>
          <w:divsChild>
            <w:div w:id="14425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555">
      <w:bodyDiv w:val="1"/>
      <w:marLeft w:val="0"/>
      <w:marRight w:val="0"/>
      <w:marTop w:val="0"/>
      <w:marBottom w:val="0"/>
      <w:divBdr>
        <w:top w:val="none" w:sz="0" w:space="0" w:color="auto"/>
        <w:left w:val="none" w:sz="0" w:space="0" w:color="auto"/>
        <w:bottom w:val="none" w:sz="0" w:space="0" w:color="auto"/>
        <w:right w:val="none" w:sz="0" w:space="0" w:color="auto"/>
      </w:divBdr>
    </w:div>
    <w:div w:id="519591644">
      <w:bodyDiv w:val="1"/>
      <w:marLeft w:val="0"/>
      <w:marRight w:val="0"/>
      <w:marTop w:val="0"/>
      <w:marBottom w:val="0"/>
      <w:divBdr>
        <w:top w:val="none" w:sz="0" w:space="0" w:color="auto"/>
        <w:left w:val="none" w:sz="0" w:space="0" w:color="auto"/>
        <w:bottom w:val="none" w:sz="0" w:space="0" w:color="auto"/>
        <w:right w:val="none" w:sz="0" w:space="0" w:color="auto"/>
      </w:divBdr>
    </w:div>
    <w:div w:id="563562335">
      <w:bodyDiv w:val="1"/>
      <w:marLeft w:val="0"/>
      <w:marRight w:val="0"/>
      <w:marTop w:val="0"/>
      <w:marBottom w:val="0"/>
      <w:divBdr>
        <w:top w:val="none" w:sz="0" w:space="0" w:color="auto"/>
        <w:left w:val="none" w:sz="0" w:space="0" w:color="auto"/>
        <w:bottom w:val="none" w:sz="0" w:space="0" w:color="auto"/>
        <w:right w:val="none" w:sz="0" w:space="0" w:color="auto"/>
      </w:divBdr>
      <w:divsChild>
        <w:div w:id="443771252">
          <w:marLeft w:val="0"/>
          <w:marRight w:val="0"/>
          <w:marTop w:val="0"/>
          <w:marBottom w:val="0"/>
          <w:divBdr>
            <w:top w:val="none" w:sz="0" w:space="0" w:color="auto"/>
            <w:left w:val="none" w:sz="0" w:space="0" w:color="auto"/>
            <w:bottom w:val="none" w:sz="0" w:space="0" w:color="auto"/>
            <w:right w:val="none" w:sz="0" w:space="0" w:color="auto"/>
          </w:divBdr>
          <w:divsChild>
            <w:div w:id="1916015871">
              <w:marLeft w:val="0"/>
              <w:marRight w:val="0"/>
              <w:marTop w:val="0"/>
              <w:marBottom w:val="0"/>
              <w:divBdr>
                <w:top w:val="none" w:sz="0" w:space="0" w:color="auto"/>
                <w:left w:val="none" w:sz="0" w:space="0" w:color="auto"/>
                <w:bottom w:val="none" w:sz="0" w:space="0" w:color="auto"/>
                <w:right w:val="none" w:sz="0" w:space="0" w:color="auto"/>
              </w:divBdr>
            </w:div>
            <w:div w:id="106435142">
              <w:marLeft w:val="0"/>
              <w:marRight w:val="0"/>
              <w:marTop w:val="0"/>
              <w:marBottom w:val="0"/>
              <w:divBdr>
                <w:top w:val="none" w:sz="0" w:space="0" w:color="auto"/>
                <w:left w:val="none" w:sz="0" w:space="0" w:color="auto"/>
                <w:bottom w:val="none" w:sz="0" w:space="0" w:color="auto"/>
                <w:right w:val="none" w:sz="0" w:space="0" w:color="auto"/>
              </w:divBdr>
            </w:div>
            <w:div w:id="54856775">
              <w:marLeft w:val="0"/>
              <w:marRight w:val="0"/>
              <w:marTop w:val="0"/>
              <w:marBottom w:val="0"/>
              <w:divBdr>
                <w:top w:val="none" w:sz="0" w:space="0" w:color="auto"/>
                <w:left w:val="none" w:sz="0" w:space="0" w:color="auto"/>
                <w:bottom w:val="none" w:sz="0" w:space="0" w:color="auto"/>
                <w:right w:val="none" w:sz="0" w:space="0" w:color="auto"/>
              </w:divBdr>
            </w:div>
            <w:div w:id="400952299">
              <w:marLeft w:val="0"/>
              <w:marRight w:val="0"/>
              <w:marTop w:val="0"/>
              <w:marBottom w:val="0"/>
              <w:divBdr>
                <w:top w:val="none" w:sz="0" w:space="0" w:color="auto"/>
                <w:left w:val="none" w:sz="0" w:space="0" w:color="auto"/>
                <w:bottom w:val="none" w:sz="0" w:space="0" w:color="auto"/>
                <w:right w:val="none" w:sz="0" w:space="0" w:color="auto"/>
              </w:divBdr>
            </w:div>
            <w:div w:id="876545707">
              <w:marLeft w:val="0"/>
              <w:marRight w:val="0"/>
              <w:marTop w:val="0"/>
              <w:marBottom w:val="0"/>
              <w:divBdr>
                <w:top w:val="none" w:sz="0" w:space="0" w:color="auto"/>
                <w:left w:val="none" w:sz="0" w:space="0" w:color="auto"/>
                <w:bottom w:val="none" w:sz="0" w:space="0" w:color="auto"/>
                <w:right w:val="none" w:sz="0" w:space="0" w:color="auto"/>
              </w:divBdr>
            </w:div>
            <w:div w:id="1353722630">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3645">
      <w:bodyDiv w:val="1"/>
      <w:marLeft w:val="0"/>
      <w:marRight w:val="0"/>
      <w:marTop w:val="0"/>
      <w:marBottom w:val="0"/>
      <w:divBdr>
        <w:top w:val="none" w:sz="0" w:space="0" w:color="auto"/>
        <w:left w:val="none" w:sz="0" w:space="0" w:color="auto"/>
        <w:bottom w:val="none" w:sz="0" w:space="0" w:color="auto"/>
        <w:right w:val="none" w:sz="0" w:space="0" w:color="auto"/>
      </w:divBdr>
    </w:div>
    <w:div w:id="908152592">
      <w:bodyDiv w:val="1"/>
      <w:marLeft w:val="0"/>
      <w:marRight w:val="0"/>
      <w:marTop w:val="0"/>
      <w:marBottom w:val="0"/>
      <w:divBdr>
        <w:top w:val="none" w:sz="0" w:space="0" w:color="auto"/>
        <w:left w:val="none" w:sz="0" w:space="0" w:color="auto"/>
        <w:bottom w:val="none" w:sz="0" w:space="0" w:color="auto"/>
        <w:right w:val="none" w:sz="0" w:space="0" w:color="auto"/>
      </w:divBdr>
    </w:div>
    <w:div w:id="1066488942">
      <w:bodyDiv w:val="1"/>
      <w:marLeft w:val="0"/>
      <w:marRight w:val="0"/>
      <w:marTop w:val="0"/>
      <w:marBottom w:val="0"/>
      <w:divBdr>
        <w:top w:val="none" w:sz="0" w:space="0" w:color="auto"/>
        <w:left w:val="none" w:sz="0" w:space="0" w:color="auto"/>
        <w:bottom w:val="none" w:sz="0" w:space="0" w:color="auto"/>
        <w:right w:val="none" w:sz="0" w:space="0" w:color="auto"/>
      </w:divBdr>
      <w:divsChild>
        <w:div w:id="228883493">
          <w:marLeft w:val="0"/>
          <w:marRight w:val="0"/>
          <w:marTop w:val="0"/>
          <w:marBottom w:val="0"/>
          <w:divBdr>
            <w:top w:val="none" w:sz="0" w:space="0" w:color="auto"/>
            <w:left w:val="none" w:sz="0" w:space="0" w:color="auto"/>
            <w:bottom w:val="none" w:sz="0" w:space="0" w:color="auto"/>
            <w:right w:val="none" w:sz="0" w:space="0" w:color="auto"/>
          </w:divBdr>
          <w:divsChild>
            <w:div w:id="1608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481">
      <w:bodyDiv w:val="1"/>
      <w:marLeft w:val="0"/>
      <w:marRight w:val="0"/>
      <w:marTop w:val="0"/>
      <w:marBottom w:val="0"/>
      <w:divBdr>
        <w:top w:val="none" w:sz="0" w:space="0" w:color="auto"/>
        <w:left w:val="none" w:sz="0" w:space="0" w:color="auto"/>
        <w:bottom w:val="none" w:sz="0" w:space="0" w:color="auto"/>
        <w:right w:val="none" w:sz="0" w:space="0" w:color="auto"/>
      </w:divBdr>
      <w:divsChild>
        <w:div w:id="1060132305">
          <w:marLeft w:val="0"/>
          <w:marRight w:val="0"/>
          <w:marTop w:val="0"/>
          <w:marBottom w:val="0"/>
          <w:divBdr>
            <w:top w:val="none" w:sz="0" w:space="0" w:color="auto"/>
            <w:left w:val="none" w:sz="0" w:space="0" w:color="auto"/>
            <w:bottom w:val="none" w:sz="0" w:space="0" w:color="auto"/>
            <w:right w:val="none" w:sz="0" w:space="0" w:color="auto"/>
          </w:divBdr>
          <w:divsChild>
            <w:div w:id="1588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140">
      <w:bodyDiv w:val="1"/>
      <w:marLeft w:val="0"/>
      <w:marRight w:val="0"/>
      <w:marTop w:val="0"/>
      <w:marBottom w:val="0"/>
      <w:divBdr>
        <w:top w:val="none" w:sz="0" w:space="0" w:color="auto"/>
        <w:left w:val="none" w:sz="0" w:space="0" w:color="auto"/>
        <w:bottom w:val="none" w:sz="0" w:space="0" w:color="auto"/>
        <w:right w:val="none" w:sz="0" w:space="0" w:color="auto"/>
      </w:divBdr>
      <w:divsChild>
        <w:div w:id="2128812422">
          <w:marLeft w:val="0"/>
          <w:marRight w:val="0"/>
          <w:marTop w:val="0"/>
          <w:marBottom w:val="0"/>
          <w:divBdr>
            <w:top w:val="none" w:sz="0" w:space="0" w:color="auto"/>
            <w:left w:val="none" w:sz="0" w:space="0" w:color="auto"/>
            <w:bottom w:val="none" w:sz="0" w:space="0" w:color="auto"/>
            <w:right w:val="none" w:sz="0" w:space="0" w:color="auto"/>
          </w:divBdr>
          <w:divsChild>
            <w:div w:id="723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018">
      <w:bodyDiv w:val="1"/>
      <w:marLeft w:val="0"/>
      <w:marRight w:val="0"/>
      <w:marTop w:val="0"/>
      <w:marBottom w:val="0"/>
      <w:divBdr>
        <w:top w:val="none" w:sz="0" w:space="0" w:color="auto"/>
        <w:left w:val="none" w:sz="0" w:space="0" w:color="auto"/>
        <w:bottom w:val="none" w:sz="0" w:space="0" w:color="auto"/>
        <w:right w:val="none" w:sz="0" w:space="0" w:color="auto"/>
      </w:divBdr>
      <w:divsChild>
        <w:div w:id="259485422">
          <w:marLeft w:val="0"/>
          <w:marRight w:val="0"/>
          <w:marTop w:val="0"/>
          <w:marBottom w:val="0"/>
          <w:divBdr>
            <w:top w:val="none" w:sz="0" w:space="0" w:color="auto"/>
            <w:left w:val="none" w:sz="0" w:space="0" w:color="auto"/>
            <w:bottom w:val="none" w:sz="0" w:space="0" w:color="auto"/>
            <w:right w:val="none" w:sz="0" w:space="0" w:color="auto"/>
          </w:divBdr>
          <w:divsChild>
            <w:div w:id="1644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182">
      <w:bodyDiv w:val="1"/>
      <w:marLeft w:val="0"/>
      <w:marRight w:val="0"/>
      <w:marTop w:val="0"/>
      <w:marBottom w:val="0"/>
      <w:divBdr>
        <w:top w:val="none" w:sz="0" w:space="0" w:color="auto"/>
        <w:left w:val="none" w:sz="0" w:space="0" w:color="auto"/>
        <w:bottom w:val="none" w:sz="0" w:space="0" w:color="auto"/>
        <w:right w:val="none" w:sz="0" w:space="0" w:color="auto"/>
      </w:divBdr>
    </w:div>
    <w:div w:id="1422943489">
      <w:bodyDiv w:val="1"/>
      <w:marLeft w:val="0"/>
      <w:marRight w:val="0"/>
      <w:marTop w:val="0"/>
      <w:marBottom w:val="0"/>
      <w:divBdr>
        <w:top w:val="none" w:sz="0" w:space="0" w:color="auto"/>
        <w:left w:val="none" w:sz="0" w:space="0" w:color="auto"/>
        <w:bottom w:val="none" w:sz="0" w:space="0" w:color="auto"/>
        <w:right w:val="none" w:sz="0" w:space="0" w:color="auto"/>
      </w:divBdr>
      <w:divsChild>
        <w:div w:id="673191763">
          <w:marLeft w:val="0"/>
          <w:marRight w:val="0"/>
          <w:marTop w:val="0"/>
          <w:marBottom w:val="0"/>
          <w:divBdr>
            <w:top w:val="none" w:sz="0" w:space="0" w:color="auto"/>
            <w:left w:val="none" w:sz="0" w:space="0" w:color="auto"/>
            <w:bottom w:val="none" w:sz="0" w:space="0" w:color="auto"/>
            <w:right w:val="none" w:sz="0" w:space="0" w:color="auto"/>
          </w:divBdr>
          <w:divsChild>
            <w:div w:id="885600012">
              <w:marLeft w:val="0"/>
              <w:marRight w:val="0"/>
              <w:marTop w:val="0"/>
              <w:marBottom w:val="0"/>
              <w:divBdr>
                <w:top w:val="none" w:sz="0" w:space="0" w:color="auto"/>
                <w:left w:val="none" w:sz="0" w:space="0" w:color="auto"/>
                <w:bottom w:val="none" w:sz="0" w:space="0" w:color="auto"/>
                <w:right w:val="none" w:sz="0" w:space="0" w:color="auto"/>
              </w:divBdr>
            </w:div>
            <w:div w:id="71126986">
              <w:marLeft w:val="0"/>
              <w:marRight w:val="0"/>
              <w:marTop w:val="0"/>
              <w:marBottom w:val="0"/>
              <w:divBdr>
                <w:top w:val="none" w:sz="0" w:space="0" w:color="auto"/>
                <w:left w:val="none" w:sz="0" w:space="0" w:color="auto"/>
                <w:bottom w:val="none" w:sz="0" w:space="0" w:color="auto"/>
                <w:right w:val="none" w:sz="0" w:space="0" w:color="auto"/>
              </w:divBdr>
            </w:div>
            <w:div w:id="389037326">
              <w:marLeft w:val="0"/>
              <w:marRight w:val="0"/>
              <w:marTop w:val="0"/>
              <w:marBottom w:val="0"/>
              <w:divBdr>
                <w:top w:val="none" w:sz="0" w:space="0" w:color="auto"/>
                <w:left w:val="none" w:sz="0" w:space="0" w:color="auto"/>
                <w:bottom w:val="none" w:sz="0" w:space="0" w:color="auto"/>
                <w:right w:val="none" w:sz="0" w:space="0" w:color="auto"/>
              </w:divBdr>
            </w:div>
            <w:div w:id="1617909426">
              <w:marLeft w:val="0"/>
              <w:marRight w:val="0"/>
              <w:marTop w:val="0"/>
              <w:marBottom w:val="0"/>
              <w:divBdr>
                <w:top w:val="none" w:sz="0" w:space="0" w:color="auto"/>
                <w:left w:val="none" w:sz="0" w:space="0" w:color="auto"/>
                <w:bottom w:val="none" w:sz="0" w:space="0" w:color="auto"/>
                <w:right w:val="none" w:sz="0" w:space="0" w:color="auto"/>
              </w:divBdr>
            </w:div>
            <w:div w:id="204568511">
              <w:marLeft w:val="0"/>
              <w:marRight w:val="0"/>
              <w:marTop w:val="0"/>
              <w:marBottom w:val="0"/>
              <w:divBdr>
                <w:top w:val="none" w:sz="0" w:space="0" w:color="auto"/>
                <w:left w:val="none" w:sz="0" w:space="0" w:color="auto"/>
                <w:bottom w:val="none" w:sz="0" w:space="0" w:color="auto"/>
                <w:right w:val="none" w:sz="0" w:space="0" w:color="auto"/>
              </w:divBdr>
            </w:div>
            <w:div w:id="271788790">
              <w:marLeft w:val="0"/>
              <w:marRight w:val="0"/>
              <w:marTop w:val="0"/>
              <w:marBottom w:val="0"/>
              <w:divBdr>
                <w:top w:val="none" w:sz="0" w:space="0" w:color="auto"/>
                <w:left w:val="none" w:sz="0" w:space="0" w:color="auto"/>
                <w:bottom w:val="none" w:sz="0" w:space="0" w:color="auto"/>
                <w:right w:val="none" w:sz="0" w:space="0" w:color="auto"/>
              </w:divBdr>
            </w:div>
            <w:div w:id="955600525">
              <w:marLeft w:val="0"/>
              <w:marRight w:val="0"/>
              <w:marTop w:val="0"/>
              <w:marBottom w:val="0"/>
              <w:divBdr>
                <w:top w:val="none" w:sz="0" w:space="0" w:color="auto"/>
                <w:left w:val="none" w:sz="0" w:space="0" w:color="auto"/>
                <w:bottom w:val="none" w:sz="0" w:space="0" w:color="auto"/>
                <w:right w:val="none" w:sz="0" w:space="0" w:color="auto"/>
              </w:divBdr>
            </w:div>
            <w:div w:id="60834095">
              <w:marLeft w:val="0"/>
              <w:marRight w:val="0"/>
              <w:marTop w:val="0"/>
              <w:marBottom w:val="0"/>
              <w:divBdr>
                <w:top w:val="none" w:sz="0" w:space="0" w:color="auto"/>
                <w:left w:val="none" w:sz="0" w:space="0" w:color="auto"/>
                <w:bottom w:val="none" w:sz="0" w:space="0" w:color="auto"/>
                <w:right w:val="none" w:sz="0" w:space="0" w:color="auto"/>
              </w:divBdr>
            </w:div>
            <w:div w:id="1142310861">
              <w:marLeft w:val="0"/>
              <w:marRight w:val="0"/>
              <w:marTop w:val="0"/>
              <w:marBottom w:val="0"/>
              <w:divBdr>
                <w:top w:val="none" w:sz="0" w:space="0" w:color="auto"/>
                <w:left w:val="none" w:sz="0" w:space="0" w:color="auto"/>
                <w:bottom w:val="none" w:sz="0" w:space="0" w:color="auto"/>
                <w:right w:val="none" w:sz="0" w:space="0" w:color="auto"/>
              </w:divBdr>
            </w:div>
            <w:div w:id="273559659">
              <w:marLeft w:val="0"/>
              <w:marRight w:val="0"/>
              <w:marTop w:val="0"/>
              <w:marBottom w:val="0"/>
              <w:divBdr>
                <w:top w:val="none" w:sz="0" w:space="0" w:color="auto"/>
                <w:left w:val="none" w:sz="0" w:space="0" w:color="auto"/>
                <w:bottom w:val="none" w:sz="0" w:space="0" w:color="auto"/>
                <w:right w:val="none" w:sz="0" w:space="0" w:color="auto"/>
              </w:divBdr>
            </w:div>
            <w:div w:id="1183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120">
      <w:bodyDiv w:val="1"/>
      <w:marLeft w:val="0"/>
      <w:marRight w:val="0"/>
      <w:marTop w:val="0"/>
      <w:marBottom w:val="0"/>
      <w:divBdr>
        <w:top w:val="none" w:sz="0" w:space="0" w:color="auto"/>
        <w:left w:val="none" w:sz="0" w:space="0" w:color="auto"/>
        <w:bottom w:val="none" w:sz="0" w:space="0" w:color="auto"/>
        <w:right w:val="none" w:sz="0" w:space="0" w:color="auto"/>
      </w:divBdr>
      <w:divsChild>
        <w:div w:id="1243103419">
          <w:marLeft w:val="0"/>
          <w:marRight w:val="0"/>
          <w:marTop w:val="0"/>
          <w:marBottom w:val="0"/>
          <w:divBdr>
            <w:top w:val="none" w:sz="0" w:space="0" w:color="auto"/>
            <w:left w:val="none" w:sz="0" w:space="0" w:color="auto"/>
            <w:bottom w:val="none" w:sz="0" w:space="0" w:color="auto"/>
            <w:right w:val="none" w:sz="0" w:space="0" w:color="auto"/>
          </w:divBdr>
          <w:divsChild>
            <w:div w:id="1406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564">
      <w:bodyDiv w:val="1"/>
      <w:marLeft w:val="0"/>
      <w:marRight w:val="0"/>
      <w:marTop w:val="0"/>
      <w:marBottom w:val="0"/>
      <w:divBdr>
        <w:top w:val="none" w:sz="0" w:space="0" w:color="auto"/>
        <w:left w:val="none" w:sz="0" w:space="0" w:color="auto"/>
        <w:bottom w:val="none" w:sz="0" w:space="0" w:color="auto"/>
        <w:right w:val="none" w:sz="0" w:space="0" w:color="auto"/>
      </w:divBdr>
      <w:divsChild>
        <w:div w:id="1943367790">
          <w:marLeft w:val="0"/>
          <w:marRight w:val="0"/>
          <w:marTop w:val="0"/>
          <w:marBottom w:val="0"/>
          <w:divBdr>
            <w:top w:val="none" w:sz="0" w:space="0" w:color="auto"/>
            <w:left w:val="none" w:sz="0" w:space="0" w:color="auto"/>
            <w:bottom w:val="none" w:sz="0" w:space="0" w:color="auto"/>
            <w:right w:val="none" w:sz="0" w:space="0" w:color="auto"/>
          </w:divBdr>
          <w:divsChild>
            <w:div w:id="347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7652">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6">
          <w:marLeft w:val="0"/>
          <w:marRight w:val="0"/>
          <w:marTop w:val="0"/>
          <w:marBottom w:val="0"/>
          <w:divBdr>
            <w:top w:val="none" w:sz="0" w:space="0" w:color="auto"/>
            <w:left w:val="none" w:sz="0" w:space="0" w:color="auto"/>
            <w:bottom w:val="none" w:sz="0" w:space="0" w:color="auto"/>
            <w:right w:val="none" w:sz="0" w:space="0" w:color="auto"/>
          </w:divBdr>
          <w:divsChild>
            <w:div w:id="28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ny\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6DE97-FD19-4EBE-A320-8C5802C743F1}">
  <ds:schemaRefs>
    <ds:schemaRef ds:uri="http://schemas.openxmlformats.org/officeDocument/2006/bibliography"/>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8</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2024-02-25T12:10:00Z</dcterms:created>
  <dcterms:modified xsi:type="dcterms:W3CDTF">2024-02-25T13:01:00Z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